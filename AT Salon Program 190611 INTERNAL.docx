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CD2DD" w14:textId="77777777" w:rsidR="00F05D1D" w:rsidRPr="002F0418" w:rsidRDefault="00F05D1D">
      <w:pPr>
        <w:spacing w:after="160" w:line="259" w:lineRule="auto"/>
        <w:ind w:left="1440"/>
        <w:rPr>
          <w:rFonts w:asciiTheme="majorHAnsi" w:eastAsia="Calibri" w:hAnsiTheme="majorHAnsi" w:cstheme="majorHAnsi"/>
        </w:rPr>
      </w:pPr>
    </w:p>
    <w:p w14:paraId="5DB2505C" w14:textId="77777777" w:rsidR="00F05D1D" w:rsidRPr="002F0418" w:rsidRDefault="00F05D1D">
      <w:pPr>
        <w:pStyle w:val="Heading2"/>
        <w:spacing w:before="40" w:after="0" w:line="259" w:lineRule="auto"/>
        <w:rPr>
          <w:rFonts w:asciiTheme="majorHAnsi" w:eastAsia="Calibri" w:hAnsiTheme="majorHAnsi" w:cstheme="majorHAnsi"/>
          <w:color w:val="2F5496"/>
          <w:sz w:val="24"/>
          <w:szCs w:val="24"/>
        </w:rPr>
      </w:pPr>
      <w:bookmarkStart w:id="0" w:name="_gjdgxs" w:colFirst="0" w:colLast="0"/>
      <w:bookmarkEnd w:id="0"/>
    </w:p>
    <w:p w14:paraId="1CC1BEBA" w14:textId="77777777" w:rsidR="00F05D1D" w:rsidRPr="002F0418" w:rsidRDefault="00F05D1D">
      <w:pPr>
        <w:pStyle w:val="Heading2"/>
        <w:spacing w:before="40" w:after="0" w:line="259" w:lineRule="auto"/>
        <w:rPr>
          <w:rFonts w:asciiTheme="majorHAnsi" w:eastAsia="Calibri" w:hAnsiTheme="majorHAnsi" w:cstheme="majorHAnsi"/>
          <w:color w:val="2F5496"/>
          <w:sz w:val="24"/>
          <w:szCs w:val="24"/>
        </w:rPr>
      </w:pPr>
      <w:bookmarkStart w:id="1" w:name="_30j0zll" w:colFirst="0" w:colLast="0"/>
      <w:bookmarkEnd w:id="1"/>
    </w:p>
    <w:p w14:paraId="4FBEAF39" w14:textId="77777777" w:rsidR="00F05D1D" w:rsidRPr="002F0418" w:rsidRDefault="00F05D1D">
      <w:pPr>
        <w:spacing w:after="160" w:line="259" w:lineRule="auto"/>
        <w:jc w:val="center"/>
        <w:rPr>
          <w:rFonts w:asciiTheme="majorHAnsi" w:eastAsia="Calibri" w:hAnsiTheme="majorHAnsi" w:cstheme="majorHAnsi"/>
          <w:b/>
          <w:sz w:val="36"/>
          <w:szCs w:val="36"/>
        </w:rPr>
      </w:pPr>
    </w:p>
    <w:p w14:paraId="61550CC0" w14:textId="77777777" w:rsidR="00F05D1D" w:rsidRPr="002F0418" w:rsidRDefault="00F05D1D">
      <w:pPr>
        <w:spacing w:after="160" w:line="259" w:lineRule="auto"/>
        <w:rPr>
          <w:rFonts w:asciiTheme="majorHAnsi" w:eastAsia="Calibri" w:hAnsiTheme="majorHAnsi" w:cstheme="majorHAnsi"/>
          <w:b/>
          <w:color w:val="2F5496"/>
          <w:sz w:val="36"/>
          <w:szCs w:val="36"/>
        </w:rPr>
      </w:pPr>
    </w:p>
    <w:p w14:paraId="16D702EF" w14:textId="77777777" w:rsidR="00F05D1D" w:rsidRPr="002F0418" w:rsidRDefault="00F05D1D">
      <w:pPr>
        <w:spacing w:after="160" w:line="259" w:lineRule="auto"/>
        <w:jc w:val="center"/>
        <w:rPr>
          <w:rFonts w:asciiTheme="majorHAnsi" w:eastAsia="Calibri" w:hAnsiTheme="majorHAnsi" w:cstheme="majorHAnsi"/>
          <w:b/>
          <w:sz w:val="36"/>
          <w:szCs w:val="36"/>
        </w:rPr>
      </w:pPr>
    </w:p>
    <w:p w14:paraId="519854DA" w14:textId="2B34CDF4" w:rsidR="00F05D1D" w:rsidRPr="0014636E" w:rsidRDefault="005078D1" w:rsidP="00465A11">
      <w:pPr>
        <w:spacing w:after="160" w:line="259" w:lineRule="auto"/>
        <w:ind w:left="1440" w:right="3210"/>
        <w:rPr>
          <w:rFonts w:asciiTheme="majorHAnsi" w:eastAsia="Calibri" w:hAnsiTheme="majorHAnsi" w:cstheme="majorHAnsi"/>
          <w:sz w:val="36"/>
          <w:szCs w:val="36"/>
        </w:rPr>
      </w:pPr>
      <w:r w:rsidRPr="00222B1C">
        <w:rPr>
          <w:rFonts w:asciiTheme="majorHAnsi" w:eastAsia="Calibri" w:hAnsiTheme="majorHAnsi" w:cstheme="majorHAnsi"/>
          <w:color w:val="002060"/>
          <w:sz w:val="36"/>
          <w:szCs w:val="36"/>
        </w:rPr>
        <w:t xml:space="preserve">Argentine </w:t>
      </w:r>
      <w:r w:rsidR="00EB34A0" w:rsidRPr="00222B1C">
        <w:rPr>
          <w:rFonts w:asciiTheme="majorHAnsi" w:eastAsia="Calibri" w:hAnsiTheme="majorHAnsi" w:cstheme="majorHAnsi"/>
          <w:color w:val="002060"/>
          <w:sz w:val="36"/>
          <w:szCs w:val="36"/>
        </w:rPr>
        <w:t>T</w:t>
      </w:r>
      <w:r w:rsidRPr="00222B1C">
        <w:rPr>
          <w:rFonts w:asciiTheme="majorHAnsi" w:eastAsia="Calibri" w:hAnsiTheme="majorHAnsi" w:cstheme="majorHAnsi"/>
          <w:color w:val="002060"/>
          <w:sz w:val="36"/>
          <w:szCs w:val="36"/>
        </w:rPr>
        <w:t xml:space="preserve">ango </w:t>
      </w:r>
      <w:r w:rsidR="005C1DAA">
        <w:rPr>
          <w:rFonts w:asciiTheme="majorHAnsi" w:eastAsia="Calibri" w:hAnsiTheme="majorHAnsi" w:cstheme="majorHAnsi"/>
          <w:color w:val="002060"/>
          <w:sz w:val="36"/>
          <w:szCs w:val="36"/>
        </w:rPr>
        <w:t>Salon</w:t>
      </w:r>
      <w:r w:rsidR="008D2CF3" w:rsidRPr="00222B1C">
        <w:rPr>
          <w:rFonts w:asciiTheme="majorHAnsi" w:eastAsia="Calibri" w:hAnsiTheme="majorHAnsi" w:cstheme="majorHAnsi"/>
          <w:color w:val="002060"/>
          <w:sz w:val="36"/>
          <w:szCs w:val="36"/>
        </w:rPr>
        <w:t xml:space="preserve"> </w:t>
      </w:r>
      <w:r w:rsidR="00EB34A0" w:rsidRPr="00222B1C">
        <w:rPr>
          <w:rFonts w:asciiTheme="majorHAnsi" w:eastAsia="Calibri" w:hAnsiTheme="majorHAnsi" w:cstheme="majorHAnsi"/>
          <w:color w:val="002060"/>
          <w:sz w:val="36"/>
          <w:szCs w:val="36"/>
        </w:rPr>
        <w:t>P</w:t>
      </w:r>
      <w:r w:rsidRPr="00222B1C">
        <w:rPr>
          <w:rFonts w:asciiTheme="majorHAnsi" w:eastAsia="Calibri" w:hAnsiTheme="majorHAnsi" w:cstheme="majorHAnsi"/>
          <w:color w:val="002060"/>
          <w:sz w:val="36"/>
          <w:szCs w:val="36"/>
        </w:rPr>
        <w:t>rogram</w:t>
      </w:r>
      <w:r w:rsidR="00465A11">
        <w:rPr>
          <w:rFonts w:asciiTheme="majorHAnsi" w:eastAsia="Calibri" w:hAnsiTheme="majorHAnsi" w:cstheme="majorHAnsi"/>
          <w:sz w:val="36"/>
          <w:szCs w:val="36"/>
        </w:rPr>
        <w:br/>
      </w:r>
    </w:p>
    <w:p w14:paraId="2E6C5FD1" w14:textId="7B38CBC4" w:rsidR="008D68C0" w:rsidRPr="002256DC" w:rsidRDefault="00E74010" w:rsidP="000765F2">
      <w:pPr>
        <w:spacing w:after="160" w:line="259" w:lineRule="auto"/>
        <w:ind w:left="1440"/>
        <w:rPr>
          <w:rFonts w:asciiTheme="majorHAnsi" w:eastAsia="Calibri" w:hAnsiTheme="majorHAnsi" w:cstheme="majorHAnsi"/>
          <w:color w:val="FF0000"/>
          <w:sz w:val="28"/>
          <w:szCs w:val="36"/>
        </w:rPr>
      </w:pPr>
      <w:r w:rsidRPr="002256DC">
        <w:rPr>
          <w:rFonts w:asciiTheme="majorHAnsi" w:eastAsia="Calibri" w:hAnsiTheme="majorHAnsi" w:cstheme="majorHAnsi"/>
          <w:color w:val="FF0000"/>
          <w:sz w:val="28"/>
          <w:szCs w:val="36"/>
        </w:rPr>
        <w:t xml:space="preserve">Internal </w:t>
      </w:r>
      <w:r w:rsidR="00465A11">
        <w:rPr>
          <w:rFonts w:asciiTheme="majorHAnsi" w:eastAsia="Calibri" w:hAnsiTheme="majorHAnsi" w:cstheme="majorHAnsi"/>
          <w:color w:val="FF0000"/>
          <w:sz w:val="28"/>
          <w:szCs w:val="36"/>
        </w:rPr>
        <w:t>CDTA</w:t>
      </w:r>
      <w:r w:rsidR="00DD1CD0">
        <w:rPr>
          <w:rFonts w:asciiTheme="majorHAnsi" w:eastAsia="Calibri" w:hAnsiTheme="majorHAnsi" w:cstheme="majorHAnsi"/>
          <w:color w:val="FF0000"/>
          <w:sz w:val="28"/>
          <w:szCs w:val="36"/>
        </w:rPr>
        <w:t xml:space="preserve"> </w:t>
      </w:r>
      <w:r w:rsidR="00465A11">
        <w:rPr>
          <w:rFonts w:asciiTheme="majorHAnsi" w:eastAsia="Calibri" w:hAnsiTheme="majorHAnsi" w:cstheme="majorHAnsi"/>
          <w:color w:val="FF0000"/>
          <w:sz w:val="28"/>
          <w:szCs w:val="36"/>
        </w:rPr>
        <w:t xml:space="preserve">BC </w:t>
      </w:r>
      <w:r w:rsidRPr="002256DC">
        <w:rPr>
          <w:rFonts w:asciiTheme="majorHAnsi" w:eastAsia="Calibri" w:hAnsiTheme="majorHAnsi" w:cstheme="majorHAnsi"/>
          <w:color w:val="FF0000"/>
          <w:sz w:val="28"/>
          <w:szCs w:val="36"/>
        </w:rPr>
        <w:t>Document</w:t>
      </w:r>
    </w:p>
    <w:p w14:paraId="7199D16B" w14:textId="77777777" w:rsidR="00F05D1D" w:rsidRPr="002F0418" w:rsidRDefault="00F05D1D">
      <w:pPr>
        <w:ind w:left="720"/>
        <w:rPr>
          <w:rFonts w:asciiTheme="majorHAnsi" w:eastAsia="Calibri" w:hAnsiTheme="majorHAnsi" w:cstheme="majorHAnsi"/>
        </w:rPr>
      </w:pPr>
    </w:p>
    <w:p w14:paraId="3503E823" w14:textId="77777777" w:rsidR="00F05D1D" w:rsidRPr="002F0418" w:rsidRDefault="00F05D1D">
      <w:pPr>
        <w:ind w:left="720"/>
        <w:rPr>
          <w:rFonts w:asciiTheme="majorHAnsi" w:eastAsia="Calibri" w:hAnsiTheme="majorHAnsi" w:cstheme="majorHAnsi"/>
        </w:rPr>
      </w:pPr>
    </w:p>
    <w:p w14:paraId="71ED60B3" w14:textId="77777777" w:rsidR="00F05D1D" w:rsidRPr="002F0418" w:rsidRDefault="005078D1" w:rsidP="0014636E">
      <w:pPr>
        <w:pStyle w:val="Heading2"/>
        <w:spacing w:before="40" w:after="0" w:line="259" w:lineRule="auto"/>
        <w:ind w:left="709"/>
        <w:rPr>
          <w:rFonts w:asciiTheme="majorHAnsi" w:eastAsia="Calibri" w:hAnsiTheme="majorHAnsi" w:cstheme="majorHAnsi"/>
          <w:b w:val="0"/>
          <w:sz w:val="24"/>
          <w:szCs w:val="24"/>
        </w:rPr>
      </w:pPr>
      <w:bookmarkStart w:id="2" w:name="_1fob9te" w:colFirst="0" w:colLast="0"/>
      <w:bookmarkEnd w:id="2"/>
      <w:r w:rsidRPr="002F0418">
        <w:rPr>
          <w:rFonts w:asciiTheme="majorHAnsi" w:eastAsia="Calibri" w:hAnsiTheme="majorHAnsi" w:cstheme="majorHAnsi"/>
          <w:b w:val="0"/>
          <w:sz w:val="24"/>
          <w:szCs w:val="24"/>
        </w:rPr>
        <w:t>Content</w:t>
      </w:r>
    </w:p>
    <w:p w14:paraId="3AA3B900" w14:textId="77777777" w:rsidR="00F05D1D" w:rsidRPr="002F0418" w:rsidRDefault="00F05D1D">
      <w:pPr>
        <w:ind w:left="1440"/>
        <w:rPr>
          <w:rFonts w:asciiTheme="majorHAnsi" w:eastAsia="Calibri" w:hAnsiTheme="majorHAnsi" w:cstheme="majorHAnsi"/>
        </w:rPr>
      </w:pPr>
    </w:p>
    <w:p w14:paraId="35FD0626" w14:textId="6CCC429A" w:rsidR="00F05D1D" w:rsidRPr="002F0418" w:rsidRDefault="005078D1" w:rsidP="0014636E">
      <w:pPr>
        <w:ind w:left="709"/>
        <w:rPr>
          <w:rFonts w:asciiTheme="majorHAnsi" w:eastAsia="Calibri" w:hAnsiTheme="majorHAnsi" w:cstheme="majorHAnsi"/>
        </w:rPr>
      </w:pPr>
      <w:r w:rsidRPr="002F0418">
        <w:rPr>
          <w:rFonts w:asciiTheme="majorHAnsi" w:eastAsia="Calibri" w:hAnsiTheme="majorHAnsi" w:cstheme="majorHAnsi"/>
        </w:rPr>
        <w:t>Overview</w:t>
      </w:r>
      <w:r w:rsidR="0014636E">
        <w:rPr>
          <w:rFonts w:asciiTheme="majorHAnsi" w:eastAsia="Calibri" w:hAnsiTheme="majorHAnsi" w:cstheme="majorHAnsi"/>
        </w:rPr>
        <w:tab/>
      </w:r>
      <w:r w:rsidR="0014636E">
        <w:rPr>
          <w:rFonts w:asciiTheme="majorHAnsi" w:eastAsia="Calibri" w:hAnsiTheme="majorHAnsi" w:cstheme="majorHAnsi"/>
        </w:rPr>
        <w:tab/>
      </w:r>
      <w:r w:rsidR="0014636E">
        <w:rPr>
          <w:rFonts w:asciiTheme="majorHAnsi" w:eastAsia="Calibri" w:hAnsiTheme="majorHAnsi" w:cstheme="majorHAnsi"/>
        </w:rPr>
        <w:tab/>
      </w:r>
      <w:r w:rsidR="0014636E">
        <w:rPr>
          <w:rFonts w:asciiTheme="majorHAnsi" w:eastAsia="Calibri" w:hAnsiTheme="majorHAnsi" w:cstheme="majorHAnsi"/>
        </w:rPr>
        <w:tab/>
      </w:r>
      <w:r w:rsidR="0014636E">
        <w:rPr>
          <w:rFonts w:asciiTheme="majorHAnsi" w:eastAsia="Calibri" w:hAnsiTheme="majorHAnsi" w:cstheme="majorHAnsi"/>
        </w:rPr>
        <w:tab/>
      </w:r>
      <w:r w:rsidR="0014636E">
        <w:rPr>
          <w:rFonts w:asciiTheme="majorHAnsi" w:eastAsia="Calibri" w:hAnsiTheme="majorHAnsi" w:cstheme="majorHAnsi"/>
        </w:rPr>
        <w:tab/>
      </w:r>
      <w:r w:rsidR="0014636E">
        <w:rPr>
          <w:rFonts w:asciiTheme="majorHAnsi" w:eastAsia="Calibri" w:hAnsiTheme="majorHAnsi" w:cstheme="majorHAnsi"/>
        </w:rPr>
        <w:tab/>
      </w:r>
      <w:r w:rsidR="0014636E">
        <w:rPr>
          <w:rFonts w:asciiTheme="majorHAnsi" w:eastAsia="Calibri" w:hAnsiTheme="majorHAnsi" w:cstheme="majorHAnsi"/>
        </w:rPr>
        <w:tab/>
      </w:r>
      <w:r w:rsidR="0014636E">
        <w:rPr>
          <w:rFonts w:asciiTheme="majorHAnsi" w:eastAsia="Calibri" w:hAnsiTheme="majorHAnsi" w:cstheme="majorHAnsi"/>
        </w:rPr>
        <w:tab/>
      </w:r>
      <w:r w:rsidR="0014636E">
        <w:rPr>
          <w:rFonts w:asciiTheme="majorHAnsi" w:eastAsia="Calibri" w:hAnsiTheme="majorHAnsi" w:cstheme="majorHAnsi"/>
        </w:rPr>
        <w:tab/>
      </w:r>
      <w:r w:rsidR="00C668AE">
        <w:rPr>
          <w:rFonts w:asciiTheme="majorHAnsi" w:eastAsia="Calibri" w:hAnsiTheme="majorHAnsi" w:cstheme="majorHAnsi"/>
        </w:rPr>
        <w:tab/>
      </w:r>
      <w:r w:rsidRPr="002F0418">
        <w:rPr>
          <w:rFonts w:asciiTheme="majorHAnsi" w:eastAsia="Calibri" w:hAnsiTheme="majorHAnsi" w:cstheme="majorHAnsi"/>
        </w:rPr>
        <w:t>p. 1</w:t>
      </w:r>
    </w:p>
    <w:p w14:paraId="68572647" w14:textId="4F56DBE3" w:rsidR="00F05D1D" w:rsidRPr="002F0418" w:rsidRDefault="0014636E" w:rsidP="0014636E">
      <w:pPr>
        <w:ind w:left="709"/>
        <w:rPr>
          <w:rFonts w:asciiTheme="majorHAnsi" w:eastAsia="Calibri" w:hAnsiTheme="majorHAnsi" w:cstheme="majorHAnsi"/>
        </w:rPr>
      </w:pPr>
      <w:r w:rsidRPr="00032F83">
        <w:rPr>
          <w:rFonts w:asciiTheme="majorHAnsi" w:eastAsia="Calibri" w:hAnsiTheme="majorHAnsi" w:cstheme="majorHAnsi"/>
          <w:color w:val="auto"/>
          <w:szCs w:val="28"/>
        </w:rPr>
        <w:t>Part 1</w:t>
      </w:r>
      <w:r>
        <w:rPr>
          <w:rFonts w:asciiTheme="majorHAnsi" w:eastAsia="Calibri" w:hAnsiTheme="majorHAnsi" w:cstheme="majorHAnsi"/>
          <w:color w:val="auto"/>
          <w:szCs w:val="28"/>
        </w:rPr>
        <w:t xml:space="preserve"> </w:t>
      </w:r>
      <w:r w:rsidR="00C821C3">
        <w:rPr>
          <w:rFonts w:asciiTheme="majorHAnsi" w:eastAsia="Calibri" w:hAnsiTheme="majorHAnsi" w:cstheme="majorHAnsi"/>
          <w:color w:val="auto"/>
          <w:szCs w:val="28"/>
        </w:rPr>
        <w:t>Summary</w:t>
      </w:r>
      <w:r w:rsidR="00C821C3" w:rsidRPr="00032F83">
        <w:rPr>
          <w:rFonts w:asciiTheme="majorHAnsi" w:eastAsia="Calibri" w:hAnsiTheme="majorHAnsi" w:cstheme="majorHAnsi"/>
          <w:color w:val="auto"/>
          <w:szCs w:val="28"/>
        </w:rPr>
        <w:t xml:space="preserve"> </w:t>
      </w:r>
      <w:r>
        <w:rPr>
          <w:rFonts w:asciiTheme="majorHAnsi" w:eastAsia="Calibri" w:hAnsiTheme="majorHAnsi" w:cstheme="majorHAnsi"/>
          <w:color w:val="auto"/>
          <w:szCs w:val="28"/>
        </w:rPr>
        <w:t>–</w:t>
      </w:r>
      <w:r w:rsidRPr="00032F83">
        <w:rPr>
          <w:rFonts w:asciiTheme="majorHAnsi" w:eastAsia="Calibri" w:hAnsiTheme="majorHAnsi" w:cstheme="majorHAnsi"/>
          <w:color w:val="auto"/>
          <w:szCs w:val="28"/>
        </w:rPr>
        <w:t xml:space="preserve"> </w:t>
      </w:r>
      <w:r>
        <w:rPr>
          <w:rFonts w:asciiTheme="majorHAnsi" w:eastAsia="Calibri" w:hAnsiTheme="majorHAnsi" w:cstheme="majorHAnsi"/>
          <w:color w:val="auto"/>
          <w:szCs w:val="28"/>
        </w:rPr>
        <w:t xml:space="preserve">Linear Motion: Walking &amp; the </w:t>
      </w:r>
      <w:r w:rsidR="00EA19F3">
        <w:rPr>
          <w:rFonts w:asciiTheme="majorHAnsi" w:eastAsia="Calibri" w:hAnsiTheme="majorHAnsi" w:cstheme="majorHAnsi"/>
          <w:color w:val="auto"/>
          <w:szCs w:val="28"/>
        </w:rPr>
        <w:t xml:space="preserve">follower’s </w:t>
      </w:r>
      <w:r>
        <w:rPr>
          <w:rFonts w:asciiTheme="majorHAnsi" w:eastAsia="Calibri" w:hAnsiTheme="majorHAnsi" w:cstheme="majorHAnsi"/>
          <w:color w:val="auto"/>
          <w:szCs w:val="28"/>
        </w:rPr>
        <w:t>cross (</w:t>
      </w:r>
      <w:r w:rsidRPr="00032F83">
        <w:rPr>
          <w:rFonts w:asciiTheme="majorHAnsi" w:eastAsia="Calibri" w:hAnsiTheme="majorHAnsi" w:cstheme="majorHAnsi"/>
          <w:color w:val="auto"/>
          <w:szCs w:val="28"/>
        </w:rPr>
        <w:t>Caminada &amp; Cru</w:t>
      </w:r>
      <w:r>
        <w:rPr>
          <w:rFonts w:asciiTheme="majorHAnsi" w:eastAsia="Calibri" w:hAnsiTheme="majorHAnsi" w:cstheme="majorHAnsi"/>
          <w:color w:val="auto"/>
          <w:szCs w:val="28"/>
        </w:rPr>
        <w:t>ce)</w:t>
      </w:r>
      <w:r>
        <w:rPr>
          <w:rFonts w:asciiTheme="majorHAnsi" w:eastAsia="Calibri" w:hAnsiTheme="majorHAnsi" w:cstheme="majorHAnsi"/>
        </w:rPr>
        <w:tab/>
      </w:r>
      <w:r w:rsidR="005078D1" w:rsidRPr="002F0418">
        <w:rPr>
          <w:rFonts w:asciiTheme="majorHAnsi" w:eastAsia="Calibri" w:hAnsiTheme="majorHAnsi" w:cstheme="majorHAnsi"/>
        </w:rPr>
        <w:t xml:space="preserve">p. </w:t>
      </w:r>
      <w:r w:rsidR="00C821C3">
        <w:rPr>
          <w:rFonts w:asciiTheme="majorHAnsi" w:eastAsia="Calibri" w:hAnsiTheme="majorHAnsi" w:cstheme="majorHAnsi"/>
        </w:rPr>
        <w:t>5</w:t>
      </w:r>
    </w:p>
    <w:p w14:paraId="7264566B" w14:textId="7323F0B3" w:rsidR="00F05D1D" w:rsidRPr="002F0418" w:rsidRDefault="00EF6061" w:rsidP="0014636E">
      <w:pPr>
        <w:spacing w:line="259" w:lineRule="auto"/>
        <w:ind w:right="27" w:firstLine="720"/>
        <w:rPr>
          <w:rFonts w:asciiTheme="majorHAnsi" w:eastAsia="Calibri" w:hAnsiTheme="majorHAnsi" w:cstheme="majorHAnsi"/>
        </w:rPr>
      </w:pPr>
      <w:r>
        <w:rPr>
          <w:rFonts w:asciiTheme="majorHAnsi" w:eastAsia="Calibri" w:hAnsiTheme="majorHAnsi" w:cstheme="majorHAnsi"/>
        </w:rPr>
        <w:t xml:space="preserve">Part 2 </w:t>
      </w:r>
      <w:r w:rsidR="00C821C3">
        <w:rPr>
          <w:rFonts w:asciiTheme="majorHAnsi" w:eastAsia="Calibri" w:hAnsiTheme="majorHAnsi" w:cstheme="majorHAnsi"/>
          <w:color w:val="auto"/>
          <w:szCs w:val="28"/>
        </w:rPr>
        <w:t>Summary</w:t>
      </w:r>
      <w:r w:rsidR="00C821C3" w:rsidRPr="00032F83">
        <w:rPr>
          <w:rFonts w:asciiTheme="majorHAnsi" w:eastAsia="Calibri" w:hAnsiTheme="majorHAnsi" w:cstheme="majorHAnsi"/>
          <w:color w:val="auto"/>
          <w:szCs w:val="28"/>
        </w:rPr>
        <w:t xml:space="preserve"> </w:t>
      </w:r>
      <w:r>
        <w:rPr>
          <w:rFonts w:asciiTheme="majorHAnsi" w:eastAsia="Calibri" w:hAnsiTheme="majorHAnsi" w:cstheme="majorHAnsi"/>
        </w:rPr>
        <w:t>-</w:t>
      </w:r>
      <w:ins w:id="3" w:author="Bobbi Lusic" w:date="2018-09-06T22:09:00Z">
        <w:r w:rsidR="00EA19F3">
          <w:rPr>
            <w:rFonts w:asciiTheme="majorHAnsi" w:eastAsia="Calibri" w:hAnsiTheme="majorHAnsi" w:cstheme="majorHAnsi"/>
          </w:rPr>
          <w:t xml:space="preserve"> </w:t>
        </w:r>
      </w:ins>
      <w:r w:rsidR="0014636E">
        <w:rPr>
          <w:rFonts w:asciiTheme="majorHAnsi" w:eastAsia="Calibri" w:hAnsiTheme="majorHAnsi" w:cstheme="majorHAnsi"/>
          <w:color w:val="auto"/>
          <w:szCs w:val="28"/>
        </w:rPr>
        <w:t>Changing Direction: Rock steps &amp; pivots (Rebote, Ocho)</w:t>
      </w:r>
      <w:r w:rsidR="0014636E">
        <w:rPr>
          <w:rFonts w:asciiTheme="majorHAnsi" w:eastAsia="Calibri" w:hAnsiTheme="majorHAnsi" w:cstheme="majorHAnsi"/>
        </w:rPr>
        <w:tab/>
      </w:r>
      <w:r w:rsidR="0014636E">
        <w:rPr>
          <w:rFonts w:asciiTheme="majorHAnsi" w:eastAsia="Calibri" w:hAnsiTheme="majorHAnsi" w:cstheme="majorHAnsi"/>
        </w:rPr>
        <w:tab/>
      </w:r>
      <w:r w:rsidR="00C668AE">
        <w:rPr>
          <w:rFonts w:asciiTheme="majorHAnsi" w:eastAsia="Calibri" w:hAnsiTheme="majorHAnsi" w:cstheme="majorHAnsi"/>
        </w:rPr>
        <w:tab/>
      </w:r>
      <w:r w:rsidR="005078D1" w:rsidRPr="002F0418">
        <w:rPr>
          <w:rFonts w:asciiTheme="majorHAnsi" w:eastAsia="Calibri" w:hAnsiTheme="majorHAnsi" w:cstheme="majorHAnsi"/>
        </w:rPr>
        <w:t>p.</w:t>
      </w:r>
      <w:r w:rsidR="0014636E">
        <w:rPr>
          <w:rFonts w:asciiTheme="majorHAnsi" w:eastAsia="Calibri" w:hAnsiTheme="majorHAnsi" w:cstheme="majorHAnsi"/>
        </w:rPr>
        <w:t xml:space="preserve"> </w:t>
      </w:r>
      <w:r w:rsidR="00C821C3">
        <w:rPr>
          <w:rFonts w:asciiTheme="majorHAnsi" w:eastAsia="Calibri" w:hAnsiTheme="majorHAnsi" w:cstheme="majorHAnsi"/>
        </w:rPr>
        <w:t>5</w:t>
      </w:r>
    </w:p>
    <w:p w14:paraId="2A19893C" w14:textId="77777777" w:rsidR="00BB7B34" w:rsidRDefault="00EF6061" w:rsidP="00C821C3">
      <w:pPr>
        <w:ind w:left="709"/>
        <w:rPr>
          <w:rFonts w:asciiTheme="majorHAnsi" w:eastAsia="Calibri" w:hAnsiTheme="majorHAnsi" w:cstheme="majorHAnsi"/>
        </w:rPr>
      </w:pPr>
      <w:r>
        <w:rPr>
          <w:rFonts w:asciiTheme="majorHAnsi" w:eastAsia="Calibri" w:hAnsiTheme="majorHAnsi" w:cstheme="majorHAnsi"/>
        </w:rPr>
        <w:t xml:space="preserve">Part 3 </w:t>
      </w:r>
      <w:r w:rsidR="00C821C3">
        <w:rPr>
          <w:rFonts w:asciiTheme="majorHAnsi" w:eastAsia="Calibri" w:hAnsiTheme="majorHAnsi" w:cstheme="majorHAnsi"/>
          <w:color w:val="auto"/>
          <w:szCs w:val="28"/>
        </w:rPr>
        <w:t>Summary</w:t>
      </w:r>
      <w:r w:rsidR="00C821C3" w:rsidRPr="00032F83">
        <w:rPr>
          <w:rFonts w:asciiTheme="majorHAnsi" w:eastAsia="Calibri" w:hAnsiTheme="majorHAnsi" w:cstheme="majorHAnsi"/>
          <w:color w:val="auto"/>
          <w:szCs w:val="28"/>
        </w:rPr>
        <w:t xml:space="preserve"> </w:t>
      </w:r>
      <w:r>
        <w:rPr>
          <w:rFonts w:asciiTheme="majorHAnsi" w:eastAsia="Calibri" w:hAnsiTheme="majorHAnsi" w:cstheme="majorHAnsi"/>
        </w:rPr>
        <w:t xml:space="preserve">- </w:t>
      </w:r>
      <w:r w:rsidR="0014636E">
        <w:rPr>
          <w:rFonts w:asciiTheme="majorHAnsi" w:eastAsia="Calibri" w:hAnsiTheme="majorHAnsi" w:cstheme="majorHAnsi"/>
          <w:color w:val="auto"/>
          <w:szCs w:val="28"/>
        </w:rPr>
        <w:t>Circular Motion: Turns (Molinete, Giro)</w:t>
      </w:r>
      <w:r w:rsidR="0014636E">
        <w:rPr>
          <w:rFonts w:asciiTheme="majorHAnsi" w:eastAsia="Calibri" w:hAnsiTheme="majorHAnsi" w:cstheme="majorHAnsi"/>
          <w:color w:val="auto"/>
          <w:szCs w:val="28"/>
        </w:rPr>
        <w:tab/>
      </w:r>
      <w:r w:rsidR="0014636E">
        <w:rPr>
          <w:rFonts w:asciiTheme="majorHAnsi" w:eastAsia="Calibri" w:hAnsiTheme="majorHAnsi" w:cstheme="majorHAnsi"/>
          <w:color w:val="auto"/>
          <w:szCs w:val="28"/>
        </w:rPr>
        <w:tab/>
      </w:r>
      <w:r w:rsidR="0014636E">
        <w:rPr>
          <w:rFonts w:asciiTheme="majorHAnsi" w:eastAsia="Calibri" w:hAnsiTheme="majorHAnsi" w:cstheme="majorHAnsi"/>
          <w:color w:val="auto"/>
          <w:szCs w:val="28"/>
        </w:rPr>
        <w:tab/>
      </w:r>
      <w:r w:rsidR="0014636E">
        <w:rPr>
          <w:rFonts w:asciiTheme="majorHAnsi" w:eastAsia="Calibri" w:hAnsiTheme="majorHAnsi" w:cstheme="majorHAnsi"/>
          <w:color w:val="auto"/>
          <w:szCs w:val="28"/>
        </w:rPr>
        <w:tab/>
      </w:r>
      <w:r w:rsidR="00C668AE">
        <w:rPr>
          <w:rFonts w:asciiTheme="majorHAnsi" w:eastAsia="Calibri" w:hAnsiTheme="majorHAnsi" w:cstheme="majorHAnsi"/>
          <w:color w:val="auto"/>
          <w:szCs w:val="28"/>
        </w:rPr>
        <w:tab/>
      </w:r>
      <w:r w:rsidR="005078D1" w:rsidRPr="002F0418">
        <w:rPr>
          <w:rFonts w:asciiTheme="majorHAnsi" w:eastAsia="Calibri" w:hAnsiTheme="majorHAnsi" w:cstheme="majorHAnsi"/>
        </w:rPr>
        <w:t xml:space="preserve">p. </w:t>
      </w:r>
      <w:r w:rsidR="00C821C3">
        <w:rPr>
          <w:rFonts w:asciiTheme="majorHAnsi" w:eastAsia="Calibri" w:hAnsiTheme="majorHAnsi" w:cstheme="majorHAnsi"/>
        </w:rPr>
        <w:t>5</w:t>
      </w:r>
    </w:p>
    <w:p w14:paraId="721D51D0" w14:textId="552A77BB" w:rsidR="00C821C3" w:rsidRPr="002F0418" w:rsidRDefault="00BB7B34" w:rsidP="00C821C3">
      <w:pPr>
        <w:ind w:left="709"/>
        <w:rPr>
          <w:rFonts w:asciiTheme="majorHAnsi" w:eastAsia="Calibri" w:hAnsiTheme="majorHAnsi" w:cstheme="majorHAnsi"/>
        </w:rPr>
      </w:pPr>
      <w:r w:rsidRPr="00BB7B34">
        <w:rPr>
          <w:rFonts w:asciiTheme="majorHAnsi" w:eastAsia="Calibri" w:hAnsiTheme="majorHAnsi" w:cstheme="majorHAnsi"/>
          <w:color w:val="FF0000"/>
        </w:rPr>
        <w:t>Program Challenge</w:t>
      </w:r>
      <w:ins w:id="4" w:author="Bobbi Lusic [2]" w:date="2018-09-05T23:18:00Z">
        <w:r w:rsidR="00C821C3">
          <w:rPr>
            <w:rFonts w:asciiTheme="majorHAnsi" w:eastAsia="Calibri" w:hAnsiTheme="majorHAnsi" w:cstheme="majorHAnsi"/>
          </w:rPr>
          <w:br/>
        </w:r>
      </w:ins>
      <w:r w:rsidR="00C821C3" w:rsidRPr="002F0418">
        <w:rPr>
          <w:rFonts w:asciiTheme="majorHAnsi" w:eastAsia="Calibri" w:hAnsiTheme="majorHAnsi" w:cstheme="majorHAnsi"/>
        </w:rPr>
        <w:t xml:space="preserve">Song list </w:t>
      </w:r>
      <w:r w:rsidR="00C821C3">
        <w:rPr>
          <w:rFonts w:asciiTheme="majorHAnsi" w:eastAsia="Calibri" w:hAnsiTheme="majorHAnsi" w:cstheme="majorHAnsi"/>
        </w:rPr>
        <w:tab/>
      </w:r>
      <w:r w:rsidR="00C821C3">
        <w:rPr>
          <w:rFonts w:asciiTheme="majorHAnsi" w:eastAsia="Calibri" w:hAnsiTheme="majorHAnsi" w:cstheme="majorHAnsi"/>
        </w:rPr>
        <w:tab/>
      </w:r>
      <w:r w:rsidR="00C821C3">
        <w:rPr>
          <w:rFonts w:asciiTheme="majorHAnsi" w:eastAsia="Calibri" w:hAnsiTheme="majorHAnsi" w:cstheme="majorHAnsi"/>
        </w:rPr>
        <w:tab/>
      </w:r>
      <w:r w:rsidR="00C821C3">
        <w:rPr>
          <w:rFonts w:asciiTheme="majorHAnsi" w:eastAsia="Calibri" w:hAnsiTheme="majorHAnsi" w:cstheme="majorHAnsi"/>
        </w:rPr>
        <w:tab/>
      </w:r>
      <w:r w:rsidR="00C821C3">
        <w:rPr>
          <w:rFonts w:asciiTheme="majorHAnsi" w:eastAsia="Calibri" w:hAnsiTheme="majorHAnsi" w:cstheme="majorHAnsi"/>
        </w:rPr>
        <w:tab/>
      </w:r>
      <w:r w:rsidR="00C821C3">
        <w:rPr>
          <w:rFonts w:asciiTheme="majorHAnsi" w:eastAsia="Calibri" w:hAnsiTheme="majorHAnsi" w:cstheme="majorHAnsi"/>
        </w:rPr>
        <w:tab/>
      </w:r>
      <w:r w:rsidR="00C821C3">
        <w:rPr>
          <w:rFonts w:asciiTheme="majorHAnsi" w:eastAsia="Calibri" w:hAnsiTheme="majorHAnsi" w:cstheme="majorHAnsi"/>
        </w:rPr>
        <w:tab/>
      </w:r>
      <w:r w:rsidR="00C821C3">
        <w:rPr>
          <w:rFonts w:asciiTheme="majorHAnsi" w:eastAsia="Calibri" w:hAnsiTheme="majorHAnsi" w:cstheme="majorHAnsi"/>
        </w:rPr>
        <w:tab/>
      </w:r>
      <w:r w:rsidR="00C821C3">
        <w:rPr>
          <w:rFonts w:asciiTheme="majorHAnsi" w:eastAsia="Calibri" w:hAnsiTheme="majorHAnsi" w:cstheme="majorHAnsi"/>
        </w:rPr>
        <w:tab/>
      </w:r>
      <w:r w:rsidR="00C821C3">
        <w:rPr>
          <w:rFonts w:asciiTheme="majorHAnsi" w:eastAsia="Calibri" w:hAnsiTheme="majorHAnsi" w:cstheme="majorHAnsi"/>
        </w:rPr>
        <w:tab/>
      </w:r>
      <w:r w:rsidR="00C668AE">
        <w:rPr>
          <w:rFonts w:asciiTheme="majorHAnsi" w:eastAsia="Calibri" w:hAnsiTheme="majorHAnsi" w:cstheme="majorHAnsi"/>
        </w:rPr>
        <w:tab/>
      </w:r>
      <w:r w:rsidR="00C821C3" w:rsidRPr="002F0418">
        <w:rPr>
          <w:rFonts w:asciiTheme="majorHAnsi" w:eastAsia="Calibri" w:hAnsiTheme="majorHAnsi" w:cstheme="majorHAnsi"/>
        </w:rPr>
        <w:t xml:space="preserve">p. </w:t>
      </w:r>
      <w:r w:rsidR="00C821C3">
        <w:rPr>
          <w:rFonts w:asciiTheme="majorHAnsi" w:eastAsia="Calibri" w:hAnsiTheme="majorHAnsi" w:cstheme="majorHAnsi"/>
        </w:rPr>
        <w:t>6</w:t>
      </w:r>
    </w:p>
    <w:p w14:paraId="69D88F79" w14:textId="7EA9C64E" w:rsidR="00C821C3" w:rsidRPr="002F0418" w:rsidRDefault="00C821C3" w:rsidP="00C821C3">
      <w:pPr>
        <w:ind w:left="709"/>
        <w:rPr>
          <w:rFonts w:asciiTheme="majorHAnsi" w:eastAsia="Calibri" w:hAnsiTheme="majorHAnsi" w:cstheme="majorHAnsi"/>
        </w:rPr>
      </w:pPr>
      <w:r w:rsidRPr="002F0418">
        <w:rPr>
          <w:rFonts w:asciiTheme="majorHAnsi" w:eastAsia="Calibri" w:hAnsiTheme="majorHAnsi" w:cstheme="majorHAnsi"/>
        </w:rPr>
        <w:t xml:space="preserve">Definitions </w:t>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Pr>
          <w:rFonts w:asciiTheme="majorHAnsi" w:eastAsia="Calibri" w:hAnsiTheme="majorHAnsi" w:cstheme="majorHAnsi"/>
        </w:rPr>
        <w:tab/>
      </w:r>
      <w:r w:rsidR="00C668AE">
        <w:rPr>
          <w:rFonts w:asciiTheme="majorHAnsi" w:eastAsia="Calibri" w:hAnsiTheme="majorHAnsi" w:cstheme="majorHAnsi"/>
        </w:rPr>
        <w:tab/>
      </w:r>
      <w:r w:rsidRPr="002F0418">
        <w:rPr>
          <w:rFonts w:asciiTheme="majorHAnsi" w:eastAsia="Calibri" w:hAnsiTheme="majorHAnsi" w:cstheme="majorHAnsi"/>
        </w:rPr>
        <w:t xml:space="preserve">p. </w:t>
      </w:r>
      <w:r>
        <w:rPr>
          <w:rFonts w:asciiTheme="majorHAnsi" w:eastAsia="Calibri" w:hAnsiTheme="majorHAnsi" w:cstheme="majorHAnsi"/>
        </w:rPr>
        <w:t>7</w:t>
      </w:r>
    </w:p>
    <w:p w14:paraId="0E5444E7" w14:textId="5F69EBC0" w:rsidR="00F05D1D" w:rsidRDefault="00F05D1D" w:rsidP="0014636E">
      <w:pPr>
        <w:spacing w:line="259" w:lineRule="auto"/>
        <w:ind w:right="27" w:firstLine="720"/>
        <w:rPr>
          <w:rFonts w:asciiTheme="majorHAnsi" w:eastAsia="Calibri" w:hAnsiTheme="majorHAnsi" w:cstheme="majorHAnsi"/>
          <w:color w:val="auto"/>
          <w:szCs w:val="28"/>
        </w:rPr>
      </w:pPr>
    </w:p>
    <w:p w14:paraId="7D86040E" w14:textId="4E440643" w:rsidR="00C778A2" w:rsidRDefault="00C778A2" w:rsidP="0014636E">
      <w:pPr>
        <w:spacing w:line="259" w:lineRule="auto"/>
        <w:ind w:right="27" w:firstLine="720"/>
        <w:rPr>
          <w:rFonts w:asciiTheme="majorHAnsi" w:eastAsia="Calibri" w:hAnsiTheme="majorHAnsi" w:cstheme="majorHAnsi"/>
          <w:color w:val="auto"/>
          <w:szCs w:val="28"/>
        </w:rPr>
      </w:pPr>
      <w:r>
        <w:rPr>
          <w:rFonts w:asciiTheme="majorHAnsi" w:eastAsia="Calibri" w:hAnsiTheme="majorHAnsi" w:cstheme="majorHAnsi"/>
          <w:noProof/>
          <w:color w:val="auto"/>
          <w:szCs w:val="28"/>
        </w:rPr>
        <w:drawing>
          <wp:anchor distT="0" distB="0" distL="114300" distR="114300" simplePos="0" relativeHeight="251666432" behindDoc="0" locked="0" layoutInCell="1" allowOverlap="1" wp14:anchorId="03DCA0D1" wp14:editId="3AD08898">
            <wp:simplePos x="0" y="0"/>
            <wp:positionH relativeFrom="column">
              <wp:posOffset>2971800</wp:posOffset>
            </wp:positionH>
            <wp:positionV relativeFrom="paragraph">
              <wp:posOffset>124460</wp:posOffset>
            </wp:positionV>
            <wp:extent cx="1390650" cy="1390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eraldPin.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r>
        <w:rPr>
          <w:rFonts w:asciiTheme="majorHAnsi" w:eastAsia="Calibri" w:hAnsiTheme="majorHAnsi" w:cstheme="majorHAnsi"/>
          <w:noProof/>
          <w:color w:val="auto"/>
          <w:szCs w:val="28"/>
        </w:rPr>
        <w:drawing>
          <wp:anchor distT="0" distB="0" distL="114300" distR="114300" simplePos="0" relativeHeight="251664384" behindDoc="0" locked="0" layoutInCell="1" allowOverlap="1" wp14:anchorId="6307E2E9" wp14:editId="1D4CB135">
            <wp:simplePos x="0" y="0"/>
            <wp:positionH relativeFrom="column">
              <wp:posOffset>1790700</wp:posOffset>
            </wp:positionH>
            <wp:positionV relativeFrom="paragraph">
              <wp:posOffset>10160</wp:posOffset>
            </wp:positionV>
            <wp:extent cx="1209675" cy="12096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arlPin.png"/>
                    <pic:cNvPicPr/>
                  </pic:nvPicPr>
                  <pic:blipFill>
                    <a:blip r:embed="rId9">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anchor>
        </w:drawing>
      </w:r>
    </w:p>
    <w:p w14:paraId="28BC1E87" w14:textId="1F7752CE" w:rsidR="00C778A2" w:rsidRDefault="00C778A2" w:rsidP="0014636E">
      <w:pPr>
        <w:spacing w:line="259" w:lineRule="auto"/>
        <w:ind w:right="27" w:firstLine="720"/>
        <w:rPr>
          <w:rFonts w:asciiTheme="majorHAnsi" w:eastAsia="Calibri" w:hAnsiTheme="majorHAnsi" w:cstheme="majorHAnsi"/>
          <w:color w:val="auto"/>
          <w:szCs w:val="28"/>
        </w:rPr>
      </w:pPr>
      <w:r>
        <w:rPr>
          <w:rFonts w:asciiTheme="majorHAnsi" w:eastAsia="Calibri" w:hAnsiTheme="majorHAnsi" w:cstheme="majorHAnsi"/>
          <w:noProof/>
          <w:color w:val="auto"/>
          <w:szCs w:val="28"/>
        </w:rPr>
        <w:drawing>
          <wp:anchor distT="0" distB="0" distL="114300" distR="114300" simplePos="0" relativeHeight="251665408" behindDoc="0" locked="0" layoutInCell="1" allowOverlap="1" wp14:anchorId="0ABF5703" wp14:editId="6F41D328">
            <wp:simplePos x="0" y="0"/>
            <wp:positionH relativeFrom="column">
              <wp:posOffset>2333625</wp:posOffset>
            </wp:positionH>
            <wp:positionV relativeFrom="paragraph">
              <wp:posOffset>85725</wp:posOffset>
            </wp:positionV>
            <wp:extent cx="1209675" cy="12096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byPin.png"/>
                    <pic:cNvPicPr/>
                  </pic:nvPicPr>
                  <pic:blipFill>
                    <a:blip r:embed="rId10">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anchor>
        </w:drawing>
      </w:r>
    </w:p>
    <w:p w14:paraId="1CABBCCE" w14:textId="3242F880" w:rsidR="00C778A2" w:rsidRDefault="00C778A2" w:rsidP="0014636E">
      <w:pPr>
        <w:spacing w:line="259" w:lineRule="auto"/>
        <w:ind w:right="27" w:firstLine="720"/>
        <w:rPr>
          <w:rFonts w:asciiTheme="majorHAnsi" w:eastAsia="Calibri" w:hAnsiTheme="majorHAnsi" w:cstheme="majorHAnsi"/>
          <w:color w:val="auto"/>
          <w:szCs w:val="28"/>
        </w:rPr>
      </w:pPr>
    </w:p>
    <w:p w14:paraId="04C237A4" w14:textId="0B500DFB" w:rsidR="00C778A2" w:rsidRPr="0014636E" w:rsidRDefault="00C778A2" w:rsidP="00C778A2">
      <w:pPr>
        <w:spacing w:line="259" w:lineRule="auto"/>
        <w:ind w:right="27" w:firstLine="720"/>
        <w:jc w:val="center"/>
        <w:rPr>
          <w:rFonts w:asciiTheme="majorHAnsi" w:eastAsia="Calibri" w:hAnsiTheme="majorHAnsi" w:cstheme="majorHAnsi"/>
          <w:color w:val="auto"/>
          <w:szCs w:val="28"/>
        </w:rPr>
      </w:pPr>
    </w:p>
    <w:p w14:paraId="367A552E" w14:textId="0E2292E4" w:rsidR="00C778A2" w:rsidRPr="00C778A2" w:rsidRDefault="005078D1" w:rsidP="00C778A2">
      <w:pPr>
        <w:spacing w:line="259" w:lineRule="auto"/>
        <w:ind w:right="27" w:firstLine="720"/>
        <w:rPr>
          <w:rFonts w:asciiTheme="majorHAnsi" w:hAnsiTheme="majorHAnsi" w:cstheme="majorHAnsi"/>
        </w:rPr>
      </w:pPr>
      <w:r w:rsidRPr="002F0418">
        <w:rPr>
          <w:rFonts w:asciiTheme="majorHAnsi" w:eastAsia="Calibri" w:hAnsiTheme="majorHAnsi" w:cstheme="majorHAnsi"/>
        </w:rPr>
        <w:t xml:space="preserve"> </w:t>
      </w:r>
      <w:r w:rsidRPr="002F0418">
        <w:rPr>
          <w:rFonts w:asciiTheme="majorHAnsi" w:hAnsiTheme="majorHAnsi" w:cstheme="majorHAnsi"/>
        </w:rPr>
        <w:br w:type="page"/>
      </w:r>
    </w:p>
    <w:p w14:paraId="6F10FED5" w14:textId="20184166" w:rsidR="00503BC1" w:rsidDel="00465A11" w:rsidRDefault="00503BC1" w:rsidP="00457016">
      <w:pPr>
        <w:spacing w:line="259" w:lineRule="auto"/>
        <w:ind w:right="27"/>
        <w:rPr>
          <w:del w:id="5" w:author="Bobbi Lusic [2]" w:date="2018-09-05T20:09:00Z"/>
          <w:rFonts w:asciiTheme="majorHAnsi" w:eastAsia="Calibri" w:hAnsiTheme="majorHAnsi" w:cstheme="majorHAnsi"/>
          <w:b/>
          <w:color w:val="2F5496"/>
          <w:sz w:val="28"/>
          <w:szCs w:val="28"/>
        </w:rPr>
      </w:pPr>
    </w:p>
    <w:p w14:paraId="6AEA34DF" w14:textId="7C07D266" w:rsidR="00F05D1D" w:rsidRPr="00222B1C" w:rsidRDefault="008D2CF3" w:rsidP="00457016">
      <w:pPr>
        <w:spacing w:line="259" w:lineRule="auto"/>
        <w:ind w:right="27"/>
        <w:rPr>
          <w:rFonts w:asciiTheme="majorHAnsi" w:eastAsia="Calibri" w:hAnsiTheme="majorHAnsi" w:cstheme="majorHAnsi"/>
          <w:b/>
          <w:color w:val="002060"/>
        </w:rPr>
      </w:pPr>
      <w:r w:rsidRPr="00222B1C">
        <w:rPr>
          <w:rFonts w:asciiTheme="majorHAnsi" w:eastAsia="Calibri" w:hAnsiTheme="majorHAnsi" w:cstheme="majorHAnsi"/>
          <w:b/>
          <w:color w:val="002060"/>
          <w:sz w:val="28"/>
          <w:szCs w:val="28"/>
        </w:rPr>
        <w:t xml:space="preserve">PROGRAM </w:t>
      </w:r>
      <w:r w:rsidR="005078D1" w:rsidRPr="00222B1C">
        <w:rPr>
          <w:rFonts w:asciiTheme="majorHAnsi" w:eastAsia="Calibri" w:hAnsiTheme="majorHAnsi" w:cstheme="majorHAnsi"/>
          <w:b/>
          <w:color w:val="002060"/>
          <w:sz w:val="28"/>
          <w:szCs w:val="28"/>
        </w:rPr>
        <w:t>MISSION</w:t>
      </w:r>
      <w:r w:rsidR="002F0418" w:rsidRPr="00222B1C">
        <w:rPr>
          <w:rFonts w:asciiTheme="majorHAnsi" w:eastAsia="Calibri" w:hAnsiTheme="majorHAnsi" w:cstheme="majorHAnsi"/>
          <w:b/>
          <w:color w:val="002060"/>
          <w:sz w:val="28"/>
          <w:szCs w:val="28"/>
        </w:rPr>
        <w:t xml:space="preserve"> AND </w:t>
      </w:r>
      <w:r w:rsidR="00A923F2" w:rsidRPr="00222B1C">
        <w:rPr>
          <w:rFonts w:asciiTheme="majorHAnsi" w:eastAsia="Calibri" w:hAnsiTheme="majorHAnsi" w:cstheme="majorHAnsi"/>
          <w:b/>
          <w:color w:val="002060"/>
          <w:sz w:val="28"/>
          <w:szCs w:val="28"/>
        </w:rPr>
        <w:t>GOALS</w:t>
      </w:r>
    </w:p>
    <w:p w14:paraId="35FB34EA" w14:textId="77777777" w:rsidR="00F05D1D" w:rsidRPr="002F0418" w:rsidRDefault="00F05D1D" w:rsidP="00457016">
      <w:pPr>
        <w:spacing w:line="259" w:lineRule="auto"/>
        <w:ind w:right="27"/>
        <w:rPr>
          <w:rFonts w:asciiTheme="majorHAnsi" w:eastAsia="Calibri" w:hAnsiTheme="majorHAnsi" w:cstheme="majorHAnsi"/>
          <w:b/>
          <w:color w:val="2F5496"/>
        </w:rPr>
      </w:pPr>
    </w:p>
    <w:p w14:paraId="6EA6504A" w14:textId="27DFADEF" w:rsidR="0094391F" w:rsidRDefault="0094391F" w:rsidP="0014636E">
      <w:pPr>
        <w:ind w:right="-49"/>
        <w:rPr>
          <w:rFonts w:asciiTheme="majorHAnsi" w:eastAsia="Calibri" w:hAnsiTheme="majorHAnsi" w:cstheme="majorHAnsi"/>
        </w:rPr>
      </w:pPr>
      <w:r w:rsidRPr="00B43D96">
        <w:rPr>
          <w:rFonts w:asciiTheme="majorHAnsi" w:eastAsia="Calibri" w:hAnsiTheme="majorHAnsi" w:cstheme="majorHAnsi"/>
        </w:rPr>
        <w:t xml:space="preserve">The </w:t>
      </w:r>
      <w:r w:rsidR="00523F7D" w:rsidRPr="00523F7D">
        <w:rPr>
          <w:rFonts w:asciiTheme="majorHAnsi" w:eastAsia="Calibri" w:hAnsiTheme="majorHAnsi" w:cstheme="majorHAnsi"/>
        </w:rPr>
        <w:t xml:space="preserve">Argentine Tango </w:t>
      </w:r>
      <w:r w:rsidR="00523F7D">
        <w:rPr>
          <w:rFonts w:asciiTheme="majorHAnsi" w:eastAsia="Calibri" w:hAnsiTheme="majorHAnsi" w:cstheme="majorHAnsi"/>
        </w:rPr>
        <w:t>(AT)</w:t>
      </w:r>
      <w:r w:rsidR="00A55F38">
        <w:rPr>
          <w:rFonts w:asciiTheme="majorHAnsi" w:eastAsia="Calibri" w:hAnsiTheme="majorHAnsi" w:cstheme="majorHAnsi"/>
        </w:rPr>
        <w:t xml:space="preserve"> </w:t>
      </w:r>
      <w:r w:rsidR="005C1DAA">
        <w:rPr>
          <w:rFonts w:asciiTheme="majorHAnsi" w:eastAsia="Calibri" w:hAnsiTheme="majorHAnsi" w:cstheme="majorHAnsi"/>
          <w:b/>
        </w:rPr>
        <w:t>Salon Program</w:t>
      </w:r>
      <w:r w:rsidR="009854AB">
        <w:rPr>
          <w:rFonts w:asciiTheme="majorHAnsi" w:eastAsia="Calibri" w:hAnsiTheme="majorHAnsi" w:cstheme="majorHAnsi"/>
        </w:rPr>
        <w:t xml:space="preserve"> is</w:t>
      </w:r>
      <w:r w:rsidRPr="00B43D96">
        <w:rPr>
          <w:rFonts w:asciiTheme="majorHAnsi" w:eastAsia="Calibri" w:hAnsiTheme="majorHAnsi" w:cstheme="majorHAnsi"/>
        </w:rPr>
        <w:t xml:space="preserve"> </w:t>
      </w:r>
      <w:r w:rsidR="00EB34A0">
        <w:rPr>
          <w:rFonts w:asciiTheme="majorHAnsi" w:eastAsia="Calibri" w:hAnsiTheme="majorHAnsi" w:cstheme="majorHAnsi"/>
        </w:rPr>
        <w:t xml:space="preserve">the first </w:t>
      </w:r>
      <w:r w:rsidRPr="00B43D96">
        <w:rPr>
          <w:rFonts w:asciiTheme="majorHAnsi" w:eastAsia="Calibri" w:hAnsiTheme="majorHAnsi" w:cstheme="majorHAnsi"/>
        </w:rPr>
        <w:t xml:space="preserve">stage of the CDTA’s </w:t>
      </w:r>
      <w:r w:rsidR="009854AB">
        <w:rPr>
          <w:rFonts w:asciiTheme="majorHAnsi" w:eastAsia="Calibri" w:hAnsiTheme="majorHAnsi" w:cstheme="majorHAnsi"/>
        </w:rPr>
        <w:t>AT</w:t>
      </w:r>
      <w:r w:rsidRPr="00B43D96">
        <w:rPr>
          <w:rFonts w:asciiTheme="majorHAnsi" w:eastAsia="Calibri" w:hAnsiTheme="majorHAnsi" w:cstheme="majorHAnsi"/>
        </w:rPr>
        <w:t xml:space="preserve"> syllabus project, </w:t>
      </w:r>
      <w:r w:rsidR="009854AB">
        <w:rPr>
          <w:rFonts w:asciiTheme="majorHAnsi" w:eastAsia="Calibri" w:hAnsiTheme="majorHAnsi" w:cstheme="majorHAnsi"/>
        </w:rPr>
        <w:t xml:space="preserve">and </w:t>
      </w:r>
      <w:r w:rsidRPr="00B43D96">
        <w:rPr>
          <w:rFonts w:asciiTheme="majorHAnsi" w:eastAsia="Calibri" w:hAnsiTheme="majorHAnsi" w:cstheme="majorHAnsi"/>
        </w:rPr>
        <w:t>was developed for the following purposes</w:t>
      </w:r>
      <w:r w:rsidR="00523F7D">
        <w:rPr>
          <w:rFonts w:asciiTheme="majorHAnsi" w:eastAsia="Calibri" w:hAnsiTheme="majorHAnsi" w:cstheme="majorHAnsi"/>
        </w:rPr>
        <w:t>:</w:t>
      </w:r>
    </w:p>
    <w:p w14:paraId="0311AD0C" w14:textId="77777777" w:rsidR="00A923F2" w:rsidRPr="00B43D96" w:rsidRDefault="00A923F2" w:rsidP="0094391F">
      <w:pPr>
        <w:ind w:right="1019"/>
        <w:rPr>
          <w:rFonts w:asciiTheme="majorHAnsi" w:eastAsia="Calibri" w:hAnsiTheme="majorHAnsi" w:cstheme="majorHAnsi"/>
        </w:rPr>
      </w:pPr>
    </w:p>
    <w:p w14:paraId="7D6329C7" w14:textId="756F6A99" w:rsidR="0094391F" w:rsidRPr="00A923F2" w:rsidRDefault="0094391F" w:rsidP="00A55F38">
      <w:pPr>
        <w:numPr>
          <w:ilvl w:val="0"/>
          <w:numId w:val="2"/>
        </w:numPr>
        <w:spacing w:line="259" w:lineRule="auto"/>
        <w:ind w:left="426"/>
        <w:contextualSpacing/>
        <w:rPr>
          <w:rFonts w:asciiTheme="majorHAnsi" w:hAnsiTheme="majorHAnsi" w:cstheme="majorHAnsi"/>
        </w:rPr>
      </w:pPr>
      <w:r w:rsidRPr="00A923F2">
        <w:rPr>
          <w:rFonts w:asciiTheme="majorHAnsi" w:eastAsia="Calibri" w:hAnsiTheme="majorHAnsi" w:cstheme="majorHAnsi"/>
        </w:rPr>
        <w:t xml:space="preserve">To help students achieve </w:t>
      </w:r>
      <w:r w:rsidRPr="00034A83">
        <w:rPr>
          <w:rFonts w:asciiTheme="majorHAnsi" w:eastAsia="Calibri" w:hAnsiTheme="majorHAnsi" w:cstheme="majorHAnsi"/>
          <w:b/>
        </w:rPr>
        <w:t>proficiency</w:t>
      </w:r>
      <w:r w:rsidRPr="00A923F2">
        <w:rPr>
          <w:rFonts w:asciiTheme="majorHAnsi" w:eastAsia="Calibri" w:hAnsiTheme="majorHAnsi" w:cstheme="majorHAnsi"/>
        </w:rPr>
        <w:t xml:space="preserve"> in social dance</w:t>
      </w:r>
      <w:r w:rsidR="00523F7D" w:rsidRPr="00A923F2">
        <w:rPr>
          <w:rFonts w:asciiTheme="majorHAnsi" w:eastAsia="Calibri" w:hAnsiTheme="majorHAnsi" w:cstheme="majorHAnsi"/>
        </w:rPr>
        <w:t xml:space="preserve"> by </w:t>
      </w:r>
      <w:r w:rsidRPr="00A923F2">
        <w:rPr>
          <w:rFonts w:asciiTheme="majorHAnsi" w:eastAsia="Calibri" w:hAnsiTheme="majorHAnsi" w:cstheme="majorHAnsi"/>
        </w:rPr>
        <w:t>set</w:t>
      </w:r>
      <w:r w:rsidR="00523F7D" w:rsidRPr="00A923F2">
        <w:rPr>
          <w:rFonts w:asciiTheme="majorHAnsi" w:eastAsia="Calibri" w:hAnsiTheme="majorHAnsi" w:cstheme="majorHAnsi"/>
        </w:rPr>
        <w:t>ting</w:t>
      </w:r>
      <w:r w:rsidRPr="00A923F2">
        <w:rPr>
          <w:rFonts w:asciiTheme="majorHAnsi" w:eastAsia="Calibri" w:hAnsiTheme="majorHAnsi" w:cstheme="majorHAnsi"/>
        </w:rPr>
        <w:t xml:space="preserve"> specific </w:t>
      </w:r>
      <w:r w:rsidRPr="00034A83">
        <w:rPr>
          <w:rFonts w:asciiTheme="majorHAnsi" w:eastAsia="Calibri" w:hAnsiTheme="majorHAnsi" w:cstheme="majorHAnsi"/>
          <w:b/>
        </w:rPr>
        <w:t>goals</w:t>
      </w:r>
      <w:r w:rsidRPr="00A923F2">
        <w:rPr>
          <w:rFonts w:asciiTheme="majorHAnsi" w:eastAsia="Calibri" w:hAnsiTheme="majorHAnsi" w:cstheme="majorHAnsi"/>
        </w:rPr>
        <w:t>, measur</w:t>
      </w:r>
      <w:r w:rsidR="00523F7D" w:rsidRPr="00A923F2">
        <w:rPr>
          <w:rFonts w:asciiTheme="majorHAnsi" w:eastAsia="Calibri" w:hAnsiTheme="majorHAnsi" w:cstheme="majorHAnsi"/>
        </w:rPr>
        <w:t>ing</w:t>
      </w:r>
      <w:r w:rsidRPr="00A923F2">
        <w:rPr>
          <w:rFonts w:asciiTheme="majorHAnsi" w:eastAsia="Calibri" w:hAnsiTheme="majorHAnsi" w:cstheme="majorHAnsi"/>
        </w:rPr>
        <w:t xml:space="preserve"> </w:t>
      </w:r>
      <w:r w:rsidRPr="00034A83">
        <w:rPr>
          <w:rFonts w:asciiTheme="majorHAnsi" w:eastAsia="Calibri" w:hAnsiTheme="majorHAnsi" w:cstheme="majorHAnsi"/>
          <w:b/>
        </w:rPr>
        <w:t>progress</w:t>
      </w:r>
      <w:r w:rsidRPr="00A923F2">
        <w:rPr>
          <w:rFonts w:asciiTheme="majorHAnsi" w:eastAsia="Calibri" w:hAnsiTheme="majorHAnsi" w:cstheme="majorHAnsi"/>
        </w:rPr>
        <w:t>, and prepar</w:t>
      </w:r>
      <w:r w:rsidR="00523F7D" w:rsidRPr="00A923F2">
        <w:rPr>
          <w:rFonts w:asciiTheme="majorHAnsi" w:eastAsia="Calibri" w:hAnsiTheme="majorHAnsi" w:cstheme="majorHAnsi"/>
        </w:rPr>
        <w:t>ing</w:t>
      </w:r>
      <w:r w:rsidRPr="00A923F2">
        <w:rPr>
          <w:rFonts w:asciiTheme="majorHAnsi" w:eastAsia="Calibri" w:hAnsiTheme="majorHAnsi" w:cstheme="majorHAnsi"/>
        </w:rPr>
        <w:t xml:space="preserve"> for a </w:t>
      </w:r>
      <w:r w:rsidRPr="00034A83">
        <w:rPr>
          <w:rFonts w:asciiTheme="majorHAnsi" w:eastAsia="Calibri" w:hAnsiTheme="majorHAnsi" w:cstheme="majorHAnsi"/>
          <w:b/>
        </w:rPr>
        <w:t>CDTA</w:t>
      </w:r>
      <w:r w:rsidRPr="00A923F2">
        <w:rPr>
          <w:rFonts w:asciiTheme="majorHAnsi" w:eastAsia="Calibri" w:hAnsiTheme="majorHAnsi" w:cstheme="majorHAnsi"/>
        </w:rPr>
        <w:t xml:space="preserve"> social dance </w:t>
      </w:r>
      <w:r w:rsidRPr="00034A83">
        <w:rPr>
          <w:rFonts w:asciiTheme="majorHAnsi" w:eastAsia="Calibri" w:hAnsiTheme="majorHAnsi" w:cstheme="majorHAnsi"/>
          <w:b/>
        </w:rPr>
        <w:t>examination</w:t>
      </w:r>
      <w:r w:rsidRPr="00A923F2">
        <w:rPr>
          <w:rFonts w:asciiTheme="majorHAnsi" w:eastAsia="Calibri" w:hAnsiTheme="majorHAnsi" w:cstheme="majorHAnsi"/>
        </w:rPr>
        <w:t xml:space="preserve">. </w:t>
      </w:r>
    </w:p>
    <w:p w14:paraId="6046C415" w14:textId="270D1091" w:rsidR="0094391F" w:rsidRPr="00A923F2" w:rsidRDefault="0094391F" w:rsidP="00A55F38">
      <w:pPr>
        <w:numPr>
          <w:ilvl w:val="0"/>
          <w:numId w:val="2"/>
        </w:numPr>
        <w:spacing w:line="259" w:lineRule="auto"/>
        <w:ind w:left="426"/>
        <w:contextualSpacing/>
        <w:rPr>
          <w:rFonts w:asciiTheme="majorHAnsi" w:hAnsiTheme="majorHAnsi" w:cstheme="majorHAnsi"/>
        </w:rPr>
      </w:pPr>
      <w:r w:rsidRPr="00A923F2">
        <w:rPr>
          <w:rFonts w:asciiTheme="majorHAnsi" w:eastAsia="Calibri" w:hAnsiTheme="majorHAnsi" w:cstheme="majorHAnsi"/>
        </w:rPr>
        <w:t xml:space="preserve">To </w:t>
      </w:r>
      <w:r w:rsidRPr="00034A83">
        <w:rPr>
          <w:rFonts w:asciiTheme="majorHAnsi" w:eastAsia="Calibri" w:hAnsiTheme="majorHAnsi" w:cstheme="majorHAnsi"/>
          <w:b/>
        </w:rPr>
        <w:t>aid</w:t>
      </w:r>
      <w:r w:rsidRPr="00A923F2">
        <w:rPr>
          <w:rFonts w:asciiTheme="majorHAnsi" w:eastAsia="Calibri" w:hAnsiTheme="majorHAnsi" w:cstheme="majorHAnsi"/>
        </w:rPr>
        <w:t xml:space="preserve"> </w:t>
      </w:r>
      <w:r w:rsidRPr="00034A83">
        <w:rPr>
          <w:rFonts w:asciiTheme="majorHAnsi" w:eastAsia="Calibri" w:hAnsiTheme="majorHAnsi" w:cstheme="majorHAnsi"/>
          <w:b/>
        </w:rPr>
        <w:t>teachers</w:t>
      </w:r>
      <w:r w:rsidRPr="00A923F2">
        <w:rPr>
          <w:rFonts w:asciiTheme="majorHAnsi" w:eastAsia="Calibri" w:hAnsiTheme="majorHAnsi" w:cstheme="majorHAnsi"/>
        </w:rPr>
        <w:t xml:space="preserve"> in developing and </w:t>
      </w:r>
      <w:r w:rsidRPr="00034A83">
        <w:rPr>
          <w:rFonts w:asciiTheme="majorHAnsi" w:eastAsia="Calibri" w:hAnsiTheme="majorHAnsi" w:cstheme="majorHAnsi"/>
          <w:b/>
        </w:rPr>
        <w:t>assessing</w:t>
      </w:r>
      <w:r w:rsidRPr="00A923F2">
        <w:rPr>
          <w:rFonts w:asciiTheme="majorHAnsi" w:eastAsia="Calibri" w:hAnsiTheme="majorHAnsi" w:cstheme="majorHAnsi"/>
        </w:rPr>
        <w:t xml:space="preserve"> students/</w:t>
      </w:r>
      <w:r w:rsidR="009854AB">
        <w:rPr>
          <w:rFonts w:asciiTheme="majorHAnsi" w:eastAsia="Calibri" w:hAnsiTheme="majorHAnsi" w:cstheme="majorHAnsi"/>
        </w:rPr>
        <w:t>student</w:t>
      </w:r>
      <w:r w:rsidRPr="00A923F2">
        <w:rPr>
          <w:rFonts w:asciiTheme="majorHAnsi" w:eastAsia="Calibri" w:hAnsiTheme="majorHAnsi" w:cstheme="majorHAnsi"/>
        </w:rPr>
        <w:t>s’ skills, in determining when a student is ready to be assessed, in conducting assessments</w:t>
      </w:r>
      <w:r w:rsidR="00793079">
        <w:rPr>
          <w:rFonts w:asciiTheme="majorHAnsi" w:eastAsia="Calibri" w:hAnsiTheme="majorHAnsi" w:cstheme="majorHAnsi"/>
        </w:rPr>
        <w:t xml:space="preserve">, </w:t>
      </w:r>
      <w:r w:rsidRPr="00A923F2">
        <w:rPr>
          <w:rFonts w:asciiTheme="majorHAnsi" w:eastAsia="Calibri" w:hAnsiTheme="majorHAnsi" w:cstheme="majorHAnsi"/>
        </w:rPr>
        <w:t xml:space="preserve">issuing </w:t>
      </w:r>
      <w:r w:rsidR="00793079">
        <w:rPr>
          <w:rFonts w:asciiTheme="majorHAnsi" w:eastAsia="Calibri" w:hAnsiTheme="majorHAnsi" w:cstheme="majorHAnsi"/>
        </w:rPr>
        <w:t xml:space="preserve">feedback </w:t>
      </w:r>
      <w:r w:rsidRPr="00A923F2">
        <w:rPr>
          <w:rFonts w:asciiTheme="majorHAnsi" w:eastAsia="Calibri" w:hAnsiTheme="majorHAnsi" w:cstheme="majorHAnsi"/>
        </w:rPr>
        <w:t>reports</w:t>
      </w:r>
      <w:r w:rsidR="00793079">
        <w:rPr>
          <w:rFonts w:asciiTheme="majorHAnsi" w:eastAsia="Calibri" w:hAnsiTheme="majorHAnsi" w:cstheme="majorHAnsi"/>
        </w:rPr>
        <w:t>, certificates</w:t>
      </w:r>
      <w:r w:rsidRPr="00A923F2">
        <w:rPr>
          <w:rFonts w:asciiTheme="majorHAnsi" w:eastAsia="Calibri" w:hAnsiTheme="majorHAnsi" w:cstheme="majorHAnsi"/>
        </w:rPr>
        <w:t xml:space="preserve"> and pins.</w:t>
      </w:r>
    </w:p>
    <w:p w14:paraId="1CBA1461" w14:textId="20135DA7" w:rsidR="00A923F2" w:rsidRPr="00A923F2" w:rsidRDefault="0094391F" w:rsidP="00A55F38">
      <w:pPr>
        <w:numPr>
          <w:ilvl w:val="0"/>
          <w:numId w:val="2"/>
        </w:numPr>
        <w:spacing w:line="259" w:lineRule="auto"/>
        <w:ind w:left="426"/>
        <w:contextualSpacing/>
        <w:rPr>
          <w:rFonts w:asciiTheme="majorHAnsi" w:hAnsiTheme="majorHAnsi" w:cstheme="majorHAnsi"/>
        </w:rPr>
      </w:pPr>
      <w:r w:rsidRPr="00A923F2">
        <w:rPr>
          <w:rFonts w:asciiTheme="majorHAnsi" w:eastAsia="Calibri" w:hAnsiTheme="majorHAnsi" w:cstheme="majorHAnsi"/>
        </w:rPr>
        <w:t xml:space="preserve">To recognize a </w:t>
      </w:r>
      <w:r w:rsidR="009854AB">
        <w:rPr>
          <w:rFonts w:asciiTheme="majorHAnsi" w:eastAsia="Calibri" w:hAnsiTheme="majorHAnsi" w:cstheme="majorHAnsi"/>
        </w:rPr>
        <w:t>student</w:t>
      </w:r>
      <w:r w:rsidRPr="00A923F2">
        <w:rPr>
          <w:rFonts w:asciiTheme="majorHAnsi" w:eastAsia="Calibri" w:hAnsiTheme="majorHAnsi" w:cstheme="majorHAnsi"/>
        </w:rPr>
        <w:t xml:space="preserve">’s proficiency in assessed elements and concepts by providing constructive </w:t>
      </w:r>
      <w:r w:rsidRPr="00034A83">
        <w:rPr>
          <w:rFonts w:asciiTheme="majorHAnsi" w:eastAsia="Calibri" w:hAnsiTheme="majorHAnsi" w:cstheme="majorHAnsi"/>
          <w:b/>
        </w:rPr>
        <w:t>feedback</w:t>
      </w:r>
      <w:r w:rsidR="00523F7D" w:rsidRPr="00A923F2">
        <w:rPr>
          <w:rFonts w:asciiTheme="majorHAnsi" w:eastAsia="Calibri" w:hAnsiTheme="majorHAnsi" w:cstheme="majorHAnsi"/>
        </w:rPr>
        <w:t xml:space="preserve"> and further goals</w:t>
      </w:r>
      <w:r w:rsidRPr="00A923F2">
        <w:rPr>
          <w:rFonts w:asciiTheme="majorHAnsi" w:eastAsia="Calibri" w:hAnsiTheme="majorHAnsi" w:cstheme="majorHAnsi"/>
        </w:rPr>
        <w:t xml:space="preserve">. </w:t>
      </w:r>
    </w:p>
    <w:p w14:paraId="45B02DCD" w14:textId="055A6A4F" w:rsidR="00A923F2" w:rsidRPr="00A923F2" w:rsidRDefault="00A923F2" w:rsidP="00A55F38">
      <w:pPr>
        <w:numPr>
          <w:ilvl w:val="0"/>
          <w:numId w:val="2"/>
        </w:numPr>
        <w:spacing w:line="259" w:lineRule="auto"/>
        <w:ind w:left="426"/>
        <w:contextualSpacing/>
        <w:rPr>
          <w:rFonts w:asciiTheme="majorHAnsi" w:hAnsiTheme="majorHAnsi" w:cstheme="majorHAnsi"/>
          <w:i/>
        </w:rPr>
      </w:pPr>
      <w:r w:rsidRPr="00A923F2">
        <w:rPr>
          <w:rFonts w:asciiTheme="majorHAnsi" w:eastAsia="Calibri" w:hAnsiTheme="majorHAnsi" w:cstheme="majorHAnsi"/>
          <w:i/>
        </w:rPr>
        <w:t xml:space="preserve">To preserve the dance’s </w:t>
      </w:r>
      <w:r w:rsidRPr="00034A83">
        <w:rPr>
          <w:rFonts w:asciiTheme="majorHAnsi" w:eastAsia="Calibri" w:hAnsiTheme="majorHAnsi" w:cstheme="majorHAnsi"/>
          <w:b/>
          <w:i/>
        </w:rPr>
        <w:t>authenticity</w:t>
      </w:r>
      <w:r w:rsidRPr="00A923F2">
        <w:rPr>
          <w:rFonts w:asciiTheme="majorHAnsi" w:eastAsia="Calibri" w:hAnsiTheme="majorHAnsi" w:cstheme="majorHAnsi"/>
          <w:i/>
        </w:rPr>
        <w:t xml:space="preserve"> and cultural </w:t>
      </w:r>
      <w:r w:rsidRPr="00034A83">
        <w:rPr>
          <w:rFonts w:asciiTheme="majorHAnsi" w:eastAsia="Calibri" w:hAnsiTheme="majorHAnsi" w:cstheme="majorHAnsi"/>
          <w:b/>
          <w:i/>
        </w:rPr>
        <w:t>heritage</w:t>
      </w:r>
      <w:r w:rsidRPr="00A923F2">
        <w:rPr>
          <w:rFonts w:asciiTheme="majorHAnsi" w:eastAsia="Calibri" w:hAnsiTheme="majorHAnsi" w:cstheme="majorHAnsi"/>
          <w:i/>
        </w:rPr>
        <w:t>.</w:t>
      </w:r>
    </w:p>
    <w:p w14:paraId="12D9E432" w14:textId="64BCE7EF" w:rsidR="00A923F2" w:rsidRPr="00A923F2" w:rsidRDefault="00A923F2" w:rsidP="00A55F38">
      <w:pPr>
        <w:pStyle w:val="ListParagraph"/>
        <w:numPr>
          <w:ilvl w:val="0"/>
          <w:numId w:val="11"/>
        </w:numPr>
        <w:pBdr>
          <w:top w:val="nil"/>
          <w:left w:val="nil"/>
          <w:bottom w:val="nil"/>
          <w:right w:val="nil"/>
          <w:between w:val="nil"/>
        </w:pBdr>
        <w:spacing w:after="0"/>
        <w:ind w:left="426" w:right="27"/>
        <w:rPr>
          <w:rFonts w:asciiTheme="majorHAnsi" w:hAnsiTheme="majorHAnsi" w:cstheme="majorHAnsi"/>
          <w:i/>
          <w:sz w:val="24"/>
          <w:szCs w:val="24"/>
        </w:rPr>
      </w:pPr>
      <w:r w:rsidRPr="00A923F2">
        <w:rPr>
          <w:rFonts w:asciiTheme="majorHAnsi" w:hAnsiTheme="majorHAnsi" w:cstheme="majorHAnsi"/>
          <w:i/>
          <w:sz w:val="24"/>
          <w:szCs w:val="24"/>
        </w:rPr>
        <w:t xml:space="preserve">Identify fundamental </w:t>
      </w:r>
      <w:r w:rsidRPr="00034A83">
        <w:rPr>
          <w:rFonts w:asciiTheme="majorHAnsi" w:hAnsiTheme="majorHAnsi" w:cstheme="majorHAnsi"/>
          <w:b/>
          <w:i/>
          <w:sz w:val="24"/>
          <w:szCs w:val="24"/>
        </w:rPr>
        <w:t>elements</w:t>
      </w:r>
      <w:r w:rsidRPr="00A923F2">
        <w:rPr>
          <w:rFonts w:asciiTheme="majorHAnsi" w:hAnsiTheme="majorHAnsi" w:cstheme="majorHAnsi"/>
          <w:i/>
          <w:sz w:val="24"/>
          <w:szCs w:val="24"/>
        </w:rPr>
        <w:t xml:space="preserve"> and </w:t>
      </w:r>
      <w:r w:rsidRPr="00034A83">
        <w:rPr>
          <w:rFonts w:asciiTheme="majorHAnsi" w:hAnsiTheme="majorHAnsi" w:cstheme="majorHAnsi"/>
          <w:b/>
          <w:i/>
          <w:sz w:val="24"/>
          <w:szCs w:val="24"/>
        </w:rPr>
        <w:t>concepts</w:t>
      </w:r>
      <w:r w:rsidRPr="00A923F2">
        <w:rPr>
          <w:rFonts w:asciiTheme="majorHAnsi" w:hAnsiTheme="majorHAnsi" w:cstheme="majorHAnsi"/>
          <w:i/>
          <w:sz w:val="24"/>
          <w:szCs w:val="24"/>
        </w:rPr>
        <w:t xml:space="preserve"> necessary to dance </w:t>
      </w:r>
      <w:r w:rsidR="00080B59">
        <w:rPr>
          <w:rFonts w:asciiTheme="majorHAnsi" w:hAnsiTheme="majorHAnsi" w:cstheme="majorHAnsi"/>
          <w:i/>
          <w:sz w:val="24"/>
          <w:szCs w:val="24"/>
        </w:rPr>
        <w:t xml:space="preserve">traditional </w:t>
      </w:r>
      <w:r w:rsidR="00793079">
        <w:rPr>
          <w:rFonts w:asciiTheme="majorHAnsi" w:hAnsiTheme="majorHAnsi" w:cstheme="majorHAnsi"/>
          <w:i/>
          <w:sz w:val="24"/>
          <w:szCs w:val="24"/>
        </w:rPr>
        <w:t>AT</w:t>
      </w:r>
      <w:r w:rsidRPr="00A923F2">
        <w:rPr>
          <w:rFonts w:asciiTheme="majorHAnsi" w:hAnsiTheme="majorHAnsi" w:cstheme="majorHAnsi"/>
          <w:i/>
          <w:sz w:val="24"/>
          <w:szCs w:val="24"/>
        </w:rPr>
        <w:t xml:space="preserve"> a</w:t>
      </w:r>
      <w:r w:rsidR="00080B59">
        <w:rPr>
          <w:rFonts w:asciiTheme="majorHAnsi" w:hAnsiTheme="majorHAnsi" w:cstheme="majorHAnsi"/>
          <w:i/>
          <w:sz w:val="24"/>
          <w:szCs w:val="24"/>
        </w:rPr>
        <w:t>round</w:t>
      </w:r>
      <w:r w:rsidRPr="00A923F2">
        <w:rPr>
          <w:rFonts w:asciiTheme="majorHAnsi" w:hAnsiTheme="majorHAnsi" w:cstheme="majorHAnsi"/>
          <w:i/>
          <w:sz w:val="24"/>
          <w:szCs w:val="24"/>
        </w:rPr>
        <w:t xml:space="preserve"> the world. </w:t>
      </w:r>
    </w:p>
    <w:p w14:paraId="4C141A05" w14:textId="509E1494" w:rsidR="00A923F2" w:rsidRPr="00A923F2" w:rsidRDefault="00A923F2" w:rsidP="00A55F38">
      <w:pPr>
        <w:pStyle w:val="ListParagraph"/>
        <w:numPr>
          <w:ilvl w:val="0"/>
          <w:numId w:val="11"/>
        </w:numPr>
        <w:pBdr>
          <w:top w:val="nil"/>
          <w:left w:val="nil"/>
          <w:bottom w:val="nil"/>
          <w:right w:val="nil"/>
          <w:between w:val="nil"/>
        </w:pBdr>
        <w:spacing w:after="0"/>
        <w:ind w:left="426" w:right="27"/>
        <w:rPr>
          <w:rFonts w:asciiTheme="majorHAnsi" w:hAnsiTheme="majorHAnsi" w:cstheme="majorHAnsi"/>
          <w:i/>
          <w:sz w:val="24"/>
          <w:szCs w:val="24"/>
        </w:rPr>
      </w:pPr>
      <w:r w:rsidRPr="00A923F2">
        <w:rPr>
          <w:rFonts w:asciiTheme="majorHAnsi" w:hAnsiTheme="majorHAnsi" w:cstheme="majorHAnsi"/>
          <w:i/>
          <w:sz w:val="24"/>
          <w:szCs w:val="24"/>
        </w:rPr>
        <w:t>To contribute content for the Argentine tango Syllabus Project of the Canadian Dance Teachers Association BC Branch (CDTABC).</w:t>
      </w:r>
      <w:r w:rsidR="008C1231" w:rsidRPr="008C1231">
        <w:rPr>
          <w:rFonts w:asciiTheme="majorHAnsi" w:eastAsia="Calibri" w:hAnsiTheme="majorHAnsi" w:cstheme="majorHAnsi"/>
          <w:noProof/>
        </w:rPr>
        <w:t xml:space="preserve"> </w:t>
      </w:r>
    </w:p>
    <w:p w14:paraId="3B0669E2" w14:textId="4F7E3EBE" w:rsidR="00457016" w:rsidRDefault="00457016" w:rsidP="00457016">
      <w:pPr>
        <w:spacing w:line="259" w:lineRule="auto"/>
        <w:ind w:right="27"/>
        <w:rPr>
          <w:rFonts w:asciiTheme="majorHAnsi" w:eastAsia="Calibri" w:hAnsiTheme="majorHAnsi" w:cstheme="majorHAnsi"/>
          <w:b/>
          <w:color w:val="2F5496"/>
          <w:sz w:val="28"/>
          <w:szCs w:val="28"/>
        </w:rPr>
      </w:pPr>
    </w:p>
    <w:p w14:paraId="6ACC89D1" w14:textId="7226716B" w:rsidR="00C668AE" w:rsidRPr="00BB0682" w:rsidRDefault="008C1231" w:rsidP="00C668AE">
      <w:pPr>
        <w:spacing w:line="259" w:lineRule="auto"/>
        <w:ind w:right="27"/>
        <w:rPr>
          <w:rFonts w:asciiTheme="majorHAnsi" w:eastAsia="Calibri" w:hAnsiTheme="majorHAnsi" w:cstheme="majorHAnsi"/>
          <w:b/>
          <w:color w:val="002060"/>
        </w:rPr>
      </w:pPr>
      <w:r>
        <w:rPr>
          <w:rFonts w:asciiTheme="majorHAnsi" w:eastAsia="Calibri" w:hAnsiTheme="majorHAnsi" w:cstheme="majorHAnsi"/>
          <w:noProof/>
        </w:rPr>
        <w:drawing>
          <wp:anchor distT="0" distB="0" distL="114300" distR="114300" simplePos="0" relativeHeight="251658240" behindDoc="0" locked="0" layoutInCell="1" allowOverlap="1" wp14:anchorId="59AD2C9C" wp14:editId="47DA1686">
            <wp:simplePos x="0" y="0"/>
            <wp:positionH relativeFrom="margin">
              <wp:align>right</wp:align>
            </wp:positionH>
            <wp:positionV relativeFrom="paragraph">
              <wp:posOffset>73025</wp:posOffset>
            </wp:positionV>
            <wp:extent cx="3133725" cy="1095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095375"/>
                    </a:xfrm>
                    <a:prstGeom prst="rect">
                      <a:avLst/>
                    </a:prstGeom>
                    <a:noFill/>
                    <a:ln>
                      <a:noFill/>
                    </a:ln>
                  </pic:spPr>
                </pic:pic>
              </a:graphicData>
            </a:graphic>
          </wp:anchor>
        </w:drawing>
      </w:r>
      <w:r w:rsidR="00C668AE" w:rsidRPr="00BB0682">
        <w:rPr>
          <w:rFonts w:asciiTheme="majorHAnsi" w:eastAsia="Calibri" w:hAnsiTheme="majorHAnsi" w:cstheme="majorHAnsi"/>
          <w:b/>
          <w:color w:val="002060"/>
          <w:sz w:val="28"/>
          <w:szCs w:val="28"/>
        </w:rPr>
        <w:t>PROJECT BACKGROUND</w:t>
      </w:r>
    </w:p>
    <w:p w14:paraId="3883F6F5" w14:textId="5D69238E" w:rsidR="00C668AE" w:rsidRPr="00BB0682" w:rsidRDefault="00C668AE" w:rsidP="00C668AE">
      <w:pPr>
        <w:spacing w:line="259" w:lineRule="auto"/>
        <w:ind w:right="27"/>
        <w:rPr>
          <w:rFonts w:asciiTheme="majorHAnsi" w:eastAsia="Calibri" w:hAnsiTheme="majorHAnsi" w:cstheme="majorHAnsi"/>
          <w:color w:val="002060"/>
        </w:rPr>
      </w:pPr>
    </w:p>
    <w:p w14:paraId="16D48E17" w14:textId="4825EDF3" w:rsidR="000B2B8C" w:rsidRPr="00222B1C" w:rsidRDefault="008F0192" w:rsidP="00C668AE">
      <w:pPr>
        <w:spacing w:line="259" w:lineRule="auto"/>
        <w:ind w:right="27"/>
        <w:rPr>
          <w:rFonts w:asciiTheme="majorHAnsi" w:eastAsia="Calibri" w:hAnsiTheme="majorHAnsi" w:cstheme="majorHAnsi"/>
          <w:color w:val="auto"/>
        </w:rPr>
      </w:pPr>
      <w:r w:rsidRPr="00222B1C">
        <w:rPr>
          <w:rFonts w:asciiTheme="majorHAnsi" w:eastAsia="Calibri" w:hAnsiTheme="majorHAnsi" w:cstheme="majorHAnsi"/>
          <w:color w:val="auto"/>
        </w:rPr>
        <w:t xml:space="preserve">This student guide for </w:t>
      </w:r>
      <w:r w:rsidR="00931CAD" w:rsidRPr="00222B1C">
        <w:rPr>
          <w:rFonts w:asciiTheme="majorHAnsi" w:eastAsia="Calibri" w:hAnsiTheme="majorHAnsi" w:cstheme="majorHAnsi"/>
          <w:color w:val="auto"/>
        </w:rPr>
        <w:t>AT</w:t>
      </w:r>
      <w:r w:rsidRPr="00222B1C">
        <w:rPr>
          <w:rFonts w:asciiTheme="majorHAnsi" w:eastAsia="Calibri" w:hAnsiTheme="majorHAnsi" w:cstheme="majorHAnsi"/>
          <w:color w:val="auto"/>
        </w:rPr>
        <w:t xml:space="preserve"> was written as part of our attempt to answer a CDTABC request to produce a syllabus for </w:t>
      </w:r>
      <w:r w:rsidR="00931CAD" w:rsidRPr="00222B1C">
        <w:rPr>
          <w:rFonts w:asciiTheme="majorHAnsi" w:eastAsia="Calibri" w:hAnsiTheme="majorHAnsi" w:cstheme="majorHAnsi"/>
          <w:color w:val="auto"/>
        </w:rPr>
        <w:t>AT</w:t>
      </w:r>
      <w:r w:rsidRPr="00222B1C">
        <w:rPr>
          <w:rFonts w:asciiTheme="majorHAnsi" w:eastAsia="Calibri" w:hAnsiTheme="majorHAnsi" w:cstheme="majorHAnsi"/>
          <w:color w:val="auto"/>
        </w:rPr>
        <w:t xml:space="preserve">. </w:t>
      </w:r>
      <w:r w:rsidR="00791A33" w:rsidRPr="00222B1C">
        <w:rPr>
          <w:rFonts w:asciiTheme="majorHAnsi" w:eastAsia="Calibri" w:hAnsiTheme="majorHAnsi" w:cstheme="majorHAnsi"/>
          <w:color w:val="auto"/>
        </w:rPr>
        <w:t xml:space="preserve">The CDTABC Ballroom Division has </w:t>
      </w:r>
      <w:r w:rsidR="006B4644" w:rsidRPr="00222B1C">
        <w:rPr>
          <w:rFonts w:asciiTheme="majorHAnsi" w:eastAsia="Calibri" w:hAnsiTheme="majorHAnsi" w:cstheme="majorHAnsi"/>
          <w:color w:val="auto"/>
        </w:rPr>
        <w:t>reached out</w:t>
      </w:r>
      <w:r w:rsidR="00791A33" w:rsidRPr="00222B1C">
        <w:rPr>
          <w:rFonts w:asciiTheme="majorHAnsi" w:eastAsia="Calibri" w:hAnsiTheme="majorHAnsi" w:cstheme="majorHAnsi"/>
          <w:color w:val="auto"/>
        </w:rPr>
        <w:t xml:space="preserve"> to include several social dances which exist independently, outside the conventional Ballroom scope</w:t>
      </w:r>
      <w:r w:rsidR="00464681" w:rsidRPr="00222B1C">
        <w:rPr>
          <w:rFonts w:asciiTheme="majorHAnsi" w:eastAsia="Calibri" w:hAnsiTheme="majorHAnsi" w:cstheme="majorHAnsi"/>
          <w:color w:val="auto"/>
        </w:rPr>
        <w:t xml:space="preserve">, and </w:t>
      </w:r>
      <w:r w:rsidR="006B4644" w:rsidRPr="00222B1C">
        <w:rPr>
          <w:rFonts w:asciiTheme="majorHAnsi" w:eastAsia="Calibri" w:hAnsiTheme="majorHAnsi" w:cstheme="majorHAnsi"/>
          <w:color w:val="auto"/>
        </w:rPr>
        <w:t>are</w:t>
      </w:r>
      <w:r w:rsidR="00464681" w:rsidRPr="00222B1C">
        <w:rPr>
          <w:rFonts w:asciiTheme="majorHAnsi" w:eastAsia="Calibri" w:hAnsiTheme="majorHAnsi" w:cstheme="majorHAnsi"/>
          <w:color w:val="auto"/>
        </w:rPr>
        <w:t xml:space="preserve"> differ in structure</w:t>
      </w:r>
      <w:r w:rsidR="006B4644" w:rsidRPr="00222B1C">
        <w:rPr>
          <w:rFonts w:asciiTheme="majorHAnsi" w:eastAsia="Calibri" w:hAnsiTheme="majorHAnsi" w:cstheme="majorHAnsi"/>
          <w:color w:val="auto"/>
        </w:rPr>
        <w:t xml:space="preserve"> (i.e. etiquette, learning, teaching, social setting, etc.)</w:t>
      </w:r>
      <w:r w:rsidR="00791A33" w:rsidRPr="00222B1C">
        <w:rPr>
          <w:rFonts w:asciiTheme="majorHAnsi" w:eastAsia="Calibri" w:hAnsiTheme="majorHAnsi" w:cstheme="majorHAnsi"/>
          <w:color w:val="auto"/>
        </w:rPr>
        <w:t>. A sub-category, named Specialty Dances has been created to allow these dances to be considered and described on their own terms. So far, the Specialty Dances category includes Argentine tango, salsa and West Coast</w:t>
      </w:r>
      <w:r w:rsidR="002B31FE" w:rsidRPr="00222B1C">
        <w:rPr>
          <w:rFonts w:asciiTheme="majorHAnsi" w:eastAsia="Calibri" w:hAnsiTheme="majorHAnsi" w:cstheme="majorHAnsi"/>
          <w:color w:val="auto"/>
        </w:rPr>
        <w:t xml:space="preserve"> swing</w:t>
      </w:r>
      <w:r w:rsidR="002C46A3" w:rsidRPr="00222B1C">
        <w:rPr>
          <w:rFonts w:asciiTheme="majorHAnsi" w:eastAsia="Calibri" w:hAnsiTheme="majorHAnsi" w:cstheme="majorHAnsi"/>
          <w:color w:val="auto"/>
        </w:rPr>
        <w:t>.</w:t>
      </w:r>
    </w:p>
    <w:p w14:paraId="7D9C58C9" w14:textId="720720F6" w:rsidR="00A10809" w:rsidRPr="00222B1C" w:rsidRDefault="00A10809" w:rsidP="00C668AE">
      <w:pPr>
        <w:spacing w:line="259" w:lineRule="auto"/>
        <w:ind w:right="27"/>
        <w:rPr>
          <w:rFonts w:asciiTheme="majorHAnsi" w:eastAsia="Calibri" w:hAnsiTheme="majorHAnsi" w:cstheme="majorHAnsi"/>
          <w:color w:val="auto"/>
        </w:rPr>
      </w:pPr>
    </w:p>
    <w:p w14:paraId="168866A5" w14:textId="2F52C71C" w:rsidR="00A10809" w:rsidRPr="00222B1C" w:rsidRDefault="00A10809" w:rsidP="00C668AE">
      <w:pPr>
        <w:spacing w:line="259" w:lineRule="auto"/>
        <w:ind w:right="27"/>
        <w:rPr>
          <w:rFonts w:asciiTheme="majorHAnsi" w:eastAsia="Calibri" w:hAnsiTheme="majorHAnsi" w:cstheme="majorHAnsi"/>
          <w:color w:val="auto"/>
        </w:rPr>
      </w:pPr>
      <w:r w:rsidRPr="00222B1C">
        <w:rPr>
          <w:rFonts w:asciiTheme="majorHAnsi" w:eastAsia="Calibri" w:hAnsiTheme="majorHAnsi" w:cstheme="majorHAnsi"/>
          <w:color w:val="auto"/>
        </w:rPr>
        <w:t xml:space="preserve">Just like an individual’s tango journey, this </w:t>
      </w:r>
      <w:r w:rsidR="00CC1286" w:rsidRPr="00222B1C">
        <w:rPr>
          <w:rFonts w:asciiTheme="majorHAnsi" w:eastAsia="Calibri" w:hAnsiTheme="majorHAnsi" w:cstheme="majorHAnsi"/>
          <w:color w:val="auto"/>
        </w:rPr>
        <w:t xml:space="preserve">documentation will likely never reach a form of finality. </w:t>
      </w:r>
      <w:r w:rsidR="00AC7A85">
        <w:rPr>
          <w:rFonts w:asciiTheme="majorHAnsi" w:eastAsia="Calibri" w:hAnsiTheme="majorHAnsi" w:cstheme="majorHAnsi"/>
          <w:color w:val="auto"/>
        </w:rPr>
        <w:t xml:space="preserve">Even at the time of the roll-out in January 2019, there’s still have a list of revisions to do when time allows, and another peer review is already lined up. </w:t>
      </w:r>
      <w:r w:rsidR="00CC1286" w:rsidRPr="00222B1C">
        <w:rPr>
          <w:rFonts w:asciiTheme="majorHAnsi" w:eastAsia="Calibri" w:hAnsiTheme="majorHAnsi" w:cstheme="majorHAnsi"/>
          <w:color w:val="auto"/>
        </w:rPr>
        <w:t xml:space="preserve">Tango has been evolving over the decades, just as any living culture. This </w:t>
      </w:r>
      <w:r w:rsidR="00F62D37" w:rsidRPr="00222B1C">
        <w:rPr>
          <w:rFonts w:asciiTheme="majorHAnsi" w:eastAsia="Calibri" w:hAnsiTheme="majorHAnsi" w:cstheme="majorHAnsi"/>
          <w:color w:val="auto"/>
        </w:rPr>
        <w:t>edition of</w:t>
      </w:r>
      <w:r w:rsidR="00C66918" w:rsidRPr="00222B1C">
        <w:rPr>
          <w:rFonts w:asciiTheme="majorHAnsi" w:eastAsia="Calibri" w:hAnsiTheme="majorHAnsi" w:cstheme="majorHAnsi"/>
          <w:color w:val="auto"/>
        </w:rPr>
        <w:t xml:space="preserve"> the program </w:t>
      </w:r>
      <w:r w:rsidR="00CC1286" w:rsidRPr="00222B1C">
        <w:rPr>
          <w:rFonts w:asciiTheme="majorHAnsi" w:eastAsia="Calibri" w:hAnsiTheme="majorHAnsi" w:cstheme="majorHAnsi"/>
          <w:color w:val="auto"/>
        </w:rPr>
        <w:t xml:space="preserve">documentation is based on the </w:t>
      </w:r>
      <w:r w:rsidR="002B31FE" w:rsidRPr="00222B1C">
        <w:rPr>
          <w:rFonts w:asciiTheme="majorHAnsi" w:eastAsia="Calibri" w:hAnsiTheme="majorHAnsi" w:cstheme="majorHAnsi"/>
          <w:color w:val="auto"/>
        </w:rPr>
        <w:t xml:space="preserve">teaching </w:t>
      </w:r>
      <w:r w:rsidR="00CC1286" w:rsidRPr="00222B1C">
        <w:rPr>
          <w:rFonts w:asciiTheme="majorHAnsi" w:eastAsia="Calibri" w:hAnsiTheme="majorHAnsi" w:cstheme="majorHAnsi"/>
          <w:color w:val="auto"/>
        </w:rPr>
        <w:t xml:space="preserve">approach of Patricia and Bobbi Lusic, as presented in their </w:t>
      </w:r>
      <w:r w:rsidR="002B31FE" w:rsidRPr="00222B1C">
        <w:rPr>
          <w:rFonts w:asciiTheme="majorHAnsi" w:eastAsia="Calibri" w:hAnsiTheme="majorHAnsi" w:cstheme="majorHAnsi"/>
          <w:color w:val="auto"/>
        </w:rPr>
        <w:t>“</w:t>
      </w:r>
      <w:r w:rsidR="00CC1286" w:rsidRPr="00222B1C">
        <w:rPr>
          <w:rFonts w:asciiTheme="majorHAnsi" w:eastAsia="Calibri" w:hAnsiTheme="majorHAnsi" w:cstheme="majorHAnsi"/>
          <w:color w:val="auto"/>
        </w:rPr>
        <w:t>Argentine Tango User Guide</w:t>
      </w:r>
      <w:r w:rsidR="002B31FE" w:rsidRPr="00222B1C">
        <w:rPr>
          <w:rFonts w:asciiTheme="majorHAnsi" w:eastAsia="Calibri" w:hAnsiTheme="majorHAnsi" w:cstheme="majorHAnsi"/>
          <w:color w:val="auto"/>
        </w:rPr>
        <w:t>”</w:t>
      </w:r>
      <w:r w:rsidR="00CC1286" w:rsidRPr="00222B1C">
        <w:rPr>
          <w:rFonts w:asciiTheme="majorHAnsi" w:eastAsia="Calibri" w:hAnsiTheme="majorHAnsi" w:cstheme="majorHAnsi"/>
          <w:color w:val="auto"/>
        </w:rPr>
        <w:t>. There are many ways to approach</w:t>
      </w:r>
      <w:r w:rsidR="00317401" w:rsidRPr="00222B1C">
        <w:rPr>
          <w:rFonts w:asciiTheme="majorHAnsi" w:eastAsia="Calibri" w:hAnsiTheme="majorHAnsi" w:cstheme="majorHAnsi"/>
          <w:color w:val="auto"/>
        </w:rPr>
        <w:t xml:space="preserve"> and to understand</w:t>
      </w:r>
      <w:r w:rsidR="00CC1286" w:rsidRPr="00222B1C">
        <w:rPr>
          <w:rFonts w:asciiTheme="majorHAnsi" w:eastAsia="Calibri" w:hAnsiTheme="majorHAnsi" w:cstheme="majorHAnsi"/>
          <w:color w:val="auto"/>
        </w:rPr>
        <w:t xml:space="preserve"> tango, many ways to teach it, and many ways to dance it</w:t>
      </w:r>
      <w:r w:rsidR="009F3B9E" w:rsidRPr="00222B1C">
        <w:rPr>
          <w:rFonts w:asciiTheme="majorHAnsi" w:eastAsia="Calibri" w:hAnsiTheme="majorHAnsi" w:cstheme="majorHAnsi"/>
          <w:color w:val="auto"/>
        </w:rPr>
        <w:t xml:space="preserve">. </w:t>
      </w:r>
      <w:r w:rsidR="00CC1286" w:rsidRPr="00222B1C">
        <w:rPr>
          <w:rFonts w:asciiTheme="majorHAnsi" w:eastAsia="Calibri" w:hAnsiTheme="majorHAnsi" w:cstheme="majorHAnsi"/>
          <w:color w:val="auto"/>
        </w:rPr>
        <w:t xml:space="preserve">Beware of the teacher who tells you that theirs is the only way. </w:t>
      </w:r>
      <w:r w:rsidR="009F3B9E" w:rsidRPr="00222B1C">
        <w:rPr>
          <w:rFonts w:asciiTheme="majorHAnsi" w:eastAsia="Calibri" w:hAnsiTheme="majorHAnsi" w:cstheme="majorHAnsi"/>
          <w:color w:val="auto"/>
        </w:rPr>
        <w:t xml:space="preserve">There isn’t one correct way to teach, learn or dance tango. </w:t>
      </w:r>
      <w:r w:rsidR="00222B1C" w:rsidRPr="00222B1C">
        <w:rPr>
          <w:rFonts w:asciiTheme="majorHAnsi" w:eastAsia="Calibri" w:hAnsiTheme="majorHAnsi" w:cstheme="majorHAnsi"/>
          <w:color w:val="auto"/>
        </w:rPr>
        <w:t>The scope of t</w:t>
      </w:r>
      <w:r w:rsidR="009F3B9E" w:rsidRPr="00222B1C">
        <w:rPr>
          <w:rFonts w:asciiTheme="majorHAnsi" w:eastAsia="Calibri" w:hAnsiTheme="majorHAnsi" w:cstheme="majorHAnsi"/>
          <w:color w:val="auto"/>
        </w:rPr>
        <w:t xml:space="preserve">ango surpasses the individual teacher and student, and at the same time, an individual’s tango is a unique </w:t>
      </w:r>
      <w:proofErr w:type="gramStart"/>
      <w:r w:rsidR="009F3B9E" w:rsidRPr="00222B1C">
        <w:rPr>
          <w:rFonts w:asciiTheme="majorHAnsi" w:eastAsia="Calibri" w:hAnsiTheme="majorHAnsi" w:cstheme="majorHAnsi"/>
          <w:color w:val="auto"/>
        </w:rPr>
        <w:t>entity in itself</w:t>
      </w:r>
      <w:proofErr w:type="gramEnd"/>
      <w:r w:rsidR="009F3B9E" w:rsidRPr="00222B1C">
        <w:rPr>
          <w:rFonts w:asciiTheme="majorHAnsi" w:eastAsia="Calibri" w:hAnsiTheme="majorHAnsi" w:cstheme="majorHAnsi"/>
          <w:color w:val="auto"/>
        </w:rPr>
        <w:t>. It is a timeless experience of connection, music, emotion, embrace, moment, artistic expression</w:t>
      </w:r>
      <w:r w:rsidR="00222B1C" w:rsidRPr="00222B1C">
        <w:rPr>
          <w:rFonts w:asciiTheme="majorHAnsi" w:eastAsia="Calibri" w:hAnsiTheme="majorHAnsi" w:cstheme="majorHAnsi"/>
          <w:color w:val="auto"/>
        </w:rPr>
        <w:t xml:space="preserve">, </w:t>
      </w:r>
      <w:r w:rsidR="00222B1C" w:rsidRPr="00222B1C">
        <w:rPr>
          <w:rFonts w:asciiTheme="majorHAnsi" w:eastAsia="Calibri" w:hAnsiTheme="majorHAnsi" w:cstheme="majorHAnsi"/>
          <w:color w:val="auto"/>
        </w:rPr>
        <w:lastRenderedPageBreak/>
        <w:t>and so much more</w:t>
      </w:r>
      <w:r w:rsidR="009F3B9E" w:rsidRPr="00222B1C">
        <w:rPr>
          <w:rFonts w:asciiTheme="majorHAnsi" w:eastAsia="Calibri" w:hAnsiTheme="majorHAnsi" w:cstheme="majorHAnsi"/>
          <w:color w:val="auto"/>
        </w:rPr>
        <w:t>.</w:t>
      </w:r>
      <w:r w:rsidR="00222B1C" w:rsidRPr="00222B1C">
        <w:rPr>
          <w:rFonts w:asciiTheme="majorHAnsi" w:eastAsia="Calibri" w:hAnsiTheme="majorHAnsi" w:cstheme="majorHAnsi"/>
          <w:color w:val="auto"/>
        </w:rPr>
        <w:t xml:space="preserve"> Tango is the reflection of the dancer’s life and emotional being. </w:t>
      </w:r>
      <w:r w:rsidR="00CC1286" w:rsidRPr="00222B1C">
        <w:rPr>
          <w:rFonts w:asciiTheme="majorHAnsi" w:eastAsia="Calibri" w:hAnsiTheme="majorHAnsi" w:cstheme="majorHAnsi"/>
          <w:color w:val="auto"/>
        </w:rPr>
        <w:t>Peer reviews are welcome and will enrich this document.</w:t>
      </w:r>
    </w:p>
    <w:p w14:paraId="66E54479" w14:textId="0480B21F" w:rsidR="00CC1286" w:rsidRPr="00222B1C" w:rsidRDefault="00CC1286" w:rsidP="00C668AE">
      <w:pPr>
        <w:spacing w:line="259" w:lineRule="auto"/>
        <w:ind w:right="27"/>
        <w:rPr>
          <w:rFonts w:asciiTheme="majorHAnsi" w:eastAsia="Calibri" w:hAnsiTheme="majorHAnsi" w:cstheme="majorHAnsi"/>
          <w:color w:val="auto"/>
        </w:rPr>
      </w:pPr>
    </w:p>
    <w:p w14:paraId="1879E392" w14:textId="77777777" w:rsidR="00F62D37" w:rsidRPr="00222B1C" w:rsidRDefault="00F62D37" w:rsidP="00F62D37">
      <w:pPr>
        <w:spacing w:line="259" w:lineRule="auto"/>
        <w:ind w:right="27"/>
        <w:rPr>
          <w:rFonts w:asciiTheme="majorHAnsi" w:eastAsia="Calibri" w:hAnsiTheme="majorHAnsi" w:cstheme="majorHAnsi"/>
          <w:color w:val="auto"/>
        </w:rPr>
      </w:pPr>
      <w:r w:rsidRPr="00222B1C">
        <w:rPr>
          <w:rFonts w:asciiTheme="majorHAnsi" w:eastAsia="Calibri" w:hAnsiTheme="majorHAnsi" w:cstheme="majorHAnsi"/>
          <w:color w:val="auto"/>
        </w:rPr>
        <w:t xml:space="preserve">The principles, concepts and elements laid out herein should be helpful later in the syllabus project when the time comes to answer questions like, </w:t>
      </w:r>
      <w:proofErr w:type="gramStart"/>
      <w:r w:rsidRPr="00222B1C">
        <w:rPr>
          <w:rFonts w:asciiTheme="majorHAnsi" w:eastAsia="Calibri" w:hAnsiTheme="majorHAnsi" w:cstheme="majorHAnsi"/>
          <w:color w:val="auto"/>
        </w:rPr>
        <w:t>What</w:t>
      </w:r>
      <w:proofErr w:type="gramEnd"/>
      <w:r w:rsidRPr="00222B1C">
        <w:rPr>
          <w:rFonts w:asciiTheme="majorHAnsi" w:eastAsia="Calibri" w:hAnsiTheme="majorHAnsi" w:cstheme="majorHAnsi"/>
          <w:color w:val="auto"/>
        </w:rPr>
        <w:t xml:space="preserve"> is required to obtain a CDTA tango teacher-accreditation? or, What does the CDTA expect a teacher to teach?</w:t>
      </w:r>
    </w:p>
    <w:p w14:paraId="3B1965AB" w14:textId="77777777" w:rsidR="00F62D37" w:rsidRPr="00222B1C" w:rsidRDefault="00BB0682" w:rsidP="00F62D37">
      <w:pPr>
        <w:spacing w:line="259" w:lineRule="auto"/>
        <w:ind w:right="27"/>
        <w:rPr>
          <w:rFonts w:asciiTheme="majorHAnsi" w:eastAsia="Calibri" w:hAnsiTheme="majorHAnsi" w:cstheme="majorHAnsi"/>
          <w:color w:val="auto"/>
        </w:rPr>
      </w:pPr>
      <w:r w:rsidRPr="00222B1C">
        <w:rPr>
          <w:rFonts w:asciiTheme="majorHAnsi" w:eastAsia="Calibri" w:hAnsiTheme="majorHAnsi" w:cstheme="majorHAnsi"/>
          <w:color w:val="auto"/>
        </w:rPr>
        <w:t xml:space="preserve">The CDTA’s Argentine tango syllabus project will, hopefully, evolve at some point to include a variety of Argentine tango styles. </w:t>
      </w:r>
      <w:r w:rsidR="00F62D37" w:rsidRPr="00222B1C">
        <w:rPr>
          <w:rFonts w:asciiTheme="majorHAnsi" w:eastAsia="Calibri" w:hAnsiTheme="majorHAnsi" w:cstheme="majorHAnsi"/>
          <w:color w:val="auto"/>
        </w:rPr>
        <w:t xml:space="preserve">While the syllabus project seems daunting in scope at times, there’s an ongoing focus on reduction to simplicity in writing this documentation. </w:t>
      </w:r>
    </w:p>
    <w:p w14:paraId="2D0AEEEA" w14:textId="77777777" w:rsidR="00F62D37" w:rsidRPr="00222B1C" w:rsidRDefault="00F62D37" w:rsidP="00BB0682">
      <w:pPr>
        <w:spacing w:line="259" w:lineRule="auto"/>
        <w:ind w:right="27"/>
        <w:rPr>
          <w:rFonts w:asciiTheme="majorHAnsi" w:eastAsia="Calibri" w:hAnsiTheme="majorHAnsi" w:cstheme="majorHAnsi"/>
          <w:color w:val="auto"/>
        </w:rPr>
      </w:pPr>
    </w:p>
    <w:p w14:paraId="3C5204A7" w14:textId="3975AC5F" w:rsidR="00BB0682" w:rsidRPr="00222B1C" w:rsidRDefault="005C1DAA" w:rsidP="00BB0682">
      <w:pPr>
        <w:spacing w:line="259" w:lineRule="auto"/>
        <w:ind w:right="27"/>
        <w:rPr>
          <w:rFonts w:asciiTheme="majorHAnsi" w:eastAsia="Calibri" w:hAnsiTheme="majorHAnsi" w:cstheme="majorHAnsi"/>
          <w:color w:val="auto"/>
        </w:rPr>
      </w:pPr>
      <w:r>
        <w:rPr>
          <w:rFonts w:asciiTheme="majorHAnsi" w:eastAsia="Calibri" w:hAnsiTheme="majorHAnsi" w:cstheme="majorHAnsi"/>
          <w:color w:val="auto"/>
        </w:rPr>
        <w:t>This</w:t>
      </w:r>
      <w:r w:rsidR="00BB0682" w:rsidRPr="00222B1C">
        <w:rPr>
          <w:rFonts w:asciiTheme="majorHAnsi" w:eastAsia="Calibri" w:hAnsiTheme="majorHAnsi" w:cstheme="majorHAnsi"/>
          <w:color w:val="auto"/>
        </w:rPr>
        <w:t xml:space="preserve"> Argentine tango </w:t>
      </w:r>
      <w:r>
        <w:rPr>
          <w:rFonts w:asciiTheme="majorHAnsi" w:eastAsia="Calibri" w:hAnsiTheme="majorHAnsi" w:cstheme="majorHAnsi"/>
          <w:color w:val="auto"/>
        </w:rPr>
        <w:t>Salon Program addresses</w:t>
      </w:r>
      <w:r w:rsidR="00BB0682" w:rsidRPr="00222B1C">
        <w:rPr>
          <w:rFonts w:asciiTheme="majorHAnsi" w:eastAsia="Calibri" w:hAnsiTheme="majorHAnsi" w:cstheme="majorHAnsi"/>
          <w:color w:val="auto"/>
        </w:rPr>
        <w:t xml:space="preserve"> essential concepts and elements</w:t>
      </w:r>
      <w:r>
        <w:rPr>
          <w:rFonts w:asciiTheme="majorHAnsi" w:eastAsia="Calibri" w:hAnsiTheme="majorHAnsi" w:cstheme="majorHAnsi"/>
          <w:color w:val="auto"/>
        </w:rPr>
        <w:t xml:space="preserve"> of tango </w:t>
      </w:r>
      <w:bookmarkStart w:id="6" w:name="_GoBack"/>
      <w:r>
        <w:rPr>
          <w:rFonts w:asciiTheme="majorHAnsi" w:eastAsia="Calibri" w:hAnsiTheme="majorHAnsi" w:cstheme="majorHAnsi"/>
          <w:color w:val="auto"/>
        </w:rPr>
        <w:t>social dance</w:t>
      </w:r>
      <w:bookmarkEnd w:id="6"/>
      <w:r w:rsidR="00BB0682" w:rsidRPr="00222B1C">
        <w:rPr>
          <w:rFonts w:asciiTheme="majorHAnsi" w:eastAsia="Calibri" w:hAnsiTheme="majorHAnsi" w:cstheme="majorHAnsi"/>
          <w:color w:val="auto"/>
        </w:rPr>
        <w:t xml:space="preserve">. The essential, or fundamental, concepts and elements in consideration are those that comprise a social dance we could think of as Tango Liso. </w:t>
      </w:r>
    </w:p>
    <w:p w14:paraId="2904035C" w14:textId="1A01B698" w:rsidR="00F62D37" w:rsidRPr="00222B1C" w:rsidRDefault="00F62D37" w:rsidP="00BB0682">
      <w:pPr>
        <w:spacing w:line="259" w:lineRule="auto"/>
        <w:ind w:right="27"/>
        <w:rPr>
          <w:rFonts w:asciiTheme="majorHAnsi" w:eastAsia="Calibri" w:hAnsiTheme="majorHAnsi" w:cstheme="majorHAnsi"/>
          <w:color w:val="auto"/>
        </w:rPr>
      </w:pPr>
    </w:p>
    <w:p w14:paraId="0081B830" w14:textId="12DA0561" w:rsidR="00622760" w:rsidRPr="00222B1C" w:rsidRDefault="00F62D37" w:rsidP="00622760">
      <w:pPr>
        <w:spacing w:line="259" w:lineRule="auto"/>
        <w:ind w:right="27"/>
        <w:rPr>
          <w:rFonts w:asciiTheme="majorHAnsi" w:eastAsia="Calibri" w:hAnsiTheme="majorHAnsi" w:cstheme="majorHAnsi"/>
          <w:color w:val="auto"/>
        </w:rPr>
      </w:pPr>
      <w:r w:rsidRPr="00222B1C">
        <w:rPr>
          <w:rFonts w:asciiTheme="majorHAnsi" w:eastAsia="Calibri" w:hAnsiTheme="majorHAnsi" w:cstheme="majorHAnsi"/>
          <w:color w:val="auto"/>
        </w:rPr>
        <w:t xml:space="preserve">The first question that guided the writing of this documentation is, </w:t>
      </w:r>
      <w:proofErr w:type="gramStart"/>
      <w:r w:rsidRPr="00222B1C">
        <w:rPr>
          <w:rFonts w:asciiTheme="majorHAnsi" w:eastAsia="Calibri" w:hAnsiTheme="majorHAnsi" w:cstheme="majorHAnsi"/>
          <w:color w:val="auto"/>
        </w:rPr>
        <w:t>What</w:t>
      </w:r>
      <w:proofErr w:type="gramEnd"/>
      <w:r w:rsidRPr="00222B1C">
        <w:rPr>
          <w:rFonts w:asciiTheme="majorHAnsi" w:eastAsia="Calibri" w:hAnsiTheme="majorHAnsi" w:cstheme="majorHAnsi"/>
          <w:color w:val="auto"/>
        </w:rPr>
        <w:t xml:space="preserve"> elements and concepts does a dancer need to be able to dance tango socially? To stay true to the nature of A</w:t>
      </w:r>
      <w:r w:rsidR="00622760" w:rsidRPr="00222B1C">
        <w:rPr>
          <w:rFonts w:asciiTheme="majorHAnsi" w:eastAsia="Calibri" w:hAnsiTheme="majorHAnsi" w:cstheme="majorHAnsi"/>
          <w:color w:val="auto"/>
        </w:rPr>
        <w:t>rgentine tango, t</w:t>
      </w:r>
      <w:r w:rsidRPr="00222B1C">
        <w:rPr>
          <w:rFonts w:asciiTheme="majorHAnsi" w:eastAsia="Calibri" w:hAnsiTheme="majorHAnsi" w:cstheme="majorHAnsi"/>
          <w:color w:val="auto"/>
        </w:rPr>
        <w:t xml:space="preserve">here is </w:t>
      </w:r>
      <w:proofErr w:type="gramStart"/>
      <w:r w:rsidRPr="00222B1C">
        <w:rPr>
          <w:rFonts w:asciiTheme="majorHAnsi" w:eastAsia="Calibri" w:hAnsiTheme="majorHAnsi" w:cstheme="majorHAnsi"/>
          <w:color w:val="auto"/>
        </w:rPr>
        <w:t>a</w:t>
      </w:r>
      <w:proofErr w:type="gramEnd"/>
      <w:r w:rsidRPr="00222B1C">
        <w:rPr>
          <w:rFonts w:asciiTheme="majorHAnsi" w:eastAsia="Calibri" w:hAnsiTheme="majorHAnsi" w:cstheme="majorHAnsi"/>
          <w:color w:val="auto"/>
        </w:rPr>
        <w:t xml:space="preserve"> </w:t>
      </w:r>
      <w:r w:rsidR="00622760" w:rsidRPr="00222B1C">
        <w:rPr>
          <w:rFonts w:asciiTheme="majorHAnsi" w:eastAsia="Calibri" w:hAnsiTheme="majorHAnsi" w:cstheme="majorHAnsi"/>
          <w:color w:val="auto"/>
        </w:rPr>
        <w:t>overarching</w:t>
      </w:r>
      <w:r w:rsidRPr="00222B1C">
        <w:rPr>
          <w:rFonts w:asciiTheme="majorHAnsi" w:eastAsia="Calibri" w:hAnsiTheme="majorHAnsi" w:cstheme="majorHAnsi"/>
          <w:color w:val="auto"/>
        </w:rPr>
        <w:t xml:space="preserve"> focus on </w:t>
      </w:r>
      <w:r w:rsidR="00622760" w:rsidRPr="00222B1C">
        <w:rPr>
          <w:rFonts w:asciiTheme="majorHAnsi" w:eastAsia="Calibri" w:hAnsiTheme="majorHAnsi" w:cstheme="majorHAnsi"/>
          <w:color w:val="auto"/>
        </w:rPr>
        <w:t xml:space="preserve">connections and improvisation. Consequently, dance step sequences are inconsequential. Instead, dance proficiency </w:t>
      </w:r>
      <w:r w:rsidR="006A0EA7" w:rsidRPr="00222B1C">
        <w:rPr>
          <w:rFonts w:asciiTheme="majorHAnsi" w:eastAsia="Calibri" w:hAnsiTheme="majorHAnsi" w:cstheme="majorHAnsi"/>
          <w:color w:val="auto"/>
        </w:rPr>
        <w:t>is</w:t>
      </w:r>
      <w:r w:rsidR="00622760" w:rsidRPr="00222B1C">
        <w:rPr>
          <w:rFonts w:asciiTheme="majorHAnsi" w:eastAsia="Calibri" w:hAnsiTheme="majorHAnsi" w:cstheme="majorHAnsi"/>
          <w:color w:val="auto"/>
        </w:rPr>
        <w:t xml:space="preserve"> improvisation based on essential elements and principles of the dance, while maintaining the four connections.  Therefore, any dependence on, and use of sequences is discouraged, and should not interfere with any of the connections. </w:t>
      </w:r>
    </w:p>
    <w:p w14:paraId="65D8BC80" w14:textId="46C45F47" w:rsidR="00622760" w:rsidRPr="00222B1C" w:rsidRDefault="00622760" w:rsidP="00622760">
      <w:pPr>
        <w:spacing w:line="259" w:lineRule="auto"/>
        <w:ind w:right="27"/>
        <w:rPr>
          <w:rFonts w:asciiTheme="majorHAnsi" w:eastAsia="Calibri" w:hAnsiTheme="majorHAnsi" w:cstheme="majorHAnsi"/>
          <w:color w:val="auto"/>
        </w:rPr>
      </w:pPr>
    </w:p>
    <w:p w14:paraId="1F863EF9" w14:textId="44003522" w:rsidR="00C668AE" w:rsidRDefault="00622760" w:rsidP="00457016">
      <w:pPr>
        <w:spacing w:line="259" w:lineRule="auto"/>
        <w:ind w:right="27"/>
        <w:rPr>
          <w:rFonts w:asciiTheme="majorHAnsi" w:eastAsia="Calibri" w:hAnsiTheme="majorHAnsi" w:cstheme="majorHAnsi"/>
          <w:color w:val="auto"/>
        </w:rPr>
      </w:pPr>
      <w:r w:rsidRPr="00222B1C">
        <w:rPr>
          <w:rFonts w:asciiTheme="majorHAnsi" w:eastAsia="Calibri" w:hAnsiTheme="majorHAnsi" w:cstheme="majorHAnsi"/>
          <w:color w:val="auto"/>
        </w:rPr>
        <w:t>Depending on a student</w:t>
      </w:r>
      <w:r w:rsidR="009F3B9E" w:rsidRPr="00222B1C">
        <w:rPr>
          <w:rFonts w:asciiTheme="majorHAnsi" w:eastAsia="Calibri" w:hAnsiTheme="majorHAnsi" w:cstheme="majorHAnsi"/>
          <w:color w:val="auto"/>
        </w:rPr>
        <w:t>’s talents and transferrable skills, a basic level of social dance proficiency may take several months to one or two years of lesson and practice time. At that point, their understanding of the dance would be rudimentary compared to their understanding in the following years of their, possibly lifelong, tango journey. This student guide focuses on the skills and knowledge needed to get started in dancing socially.</w:t>
      </w:r>
    </w:p>
    <w:p w14:paraId="57032B06" w14:textId="1F205D75" w:rsidR="005654A0" w:rsidRDefault="005654A0" w:rsidP="00457016">
      <w:pPr>
        <w:spacing w:line="259" w:lineRule="auto"/>
        <w:ind w:right="27"/>
        <w:rPr>
          <w:rFonts w:asciiTheme="majorHAnsi" w:eastAsia="Calibri" w:hAnsiTheme="majorHAnsi" w:cstheme="majorHAnsi"/>
          <w:color w:val="auto"/>
        </w:rPr>
      </w:pPr>
    </w:p>
    <w:p w14:paraId="37AE1D7B" w14:textId="25C17ACF" w:rsidR="005654A0" w:rsidRDefault="005654A0" w:rsidP="00457016">
      <w:pPr>
        <w:spacing w:line="259" w:lineRule="auto"/>
        <w:ind w:right="27"/>
        <w:rPr>
          <w:rFonts w:asciiTheme="majorHAnsi" w:eastAsia="Calibri" w:hAnsiTheme="majorHAnsi" w:cstheme="majorHAnsi"/>
          <w:color w:val="auto"/>
        </w:rPr>
      </w:pPr>
      <w:r>
        <w:rPr>
          <w:rFonts w:asciiTheme="majorHAnsi" w:eastAsia="Calibri" w:hAnsiTheme="majorHAnsi" w:cstheme="majorHAnsi"/>
          <w:color w:val="auto"/>
        </w:rPr>
        <w:t xml:space="preserve">Prior to the program roll-out, in January 2019, a pilot run was conducted with volunteering students Wanda Young and Howard Young, and with </w:t>
      </w:r>
      <w:r w:rsidR="00E66D96">
        <w:rPr>
          <w:rFonts w:asciiTheme="majorHAnsi" w:eastAsia="Calibri" w:hAnsiTheme="majorHAnsi" w:cstheme="majorHAnsi"/>
          <w:color w:val="auto"/>
        </w:rPr>
        <w:t>attending collaborators Patricia Nikleva, Patricia Lusic, Donn Picard and Bobbi Lusic.</w:t>
      </w:r>
      <w:r w:rsidR="004601CF">
        <w:rPr>
          <w:rFonts w:asciiTheme="majorHAnsi" w:eastAsia="Calibri" w:hAnsiTheme="majorHAnsi" w:cstheme="majorHAnsi"/>
          <w:color w:val="auto"/>
        </w:rPr>
        <w:t xml:space="preserve"> The pilot run was successful and yielded additional adjustments to the program format and documentation.</w:t>
      </w:r>
    </w:p>
    <w:p w14:paraId="37A9A67E" w14:textId="02650B57" w:rsidR="00126F70" w:rsidRDefault="00126F70" w:rsidP="00457016">
      <w:pPr>
        <w:spacing w:line="259" w:lineRule="auto"/>
        <w:ind w:right="27"/>
        <w:rPr>
          <w:rFonts w:asciiTheme="majorHAnsi" w:eastAsia="Calibri" w:hAnsiTheme="majorHAnsi" w:cstheme="majorHAnsi"/>
          <w:color w:val="auto"/>
        </w:rPr>
      </w:pPr>
    </w:p>
    <w:p w14:paraId="7970BABB" w14:textId="7F9D7B45" w:rsidR="00126F70" w:rsidRDefault="00126F70" w:rsidP="00457016">
      <w:pPr>
        <w:spacing w:line="259" w:lineRule="auto"/>
        <w:ind w:right="27"/>
        <w:rPr>
          <w:rFonts w:asciiTheme="majorHAnsi" w:eastAsia="Calibri" w:hAnsiTheme="majorHAnsi" w:cstheme="majorHAnsi"/>
          <w:color w:val="auto"/>
        </w:rPr>
      </w:pPr>
      <w:r>
        <w:rPr>
          <w:rFonts w:asciiTheme="majorHAnsi" w:eastAsia="Calibri" w:hAnsiTheme="majorHAnsi" w:cstheme="majorHAnsi"/>
          <w:b/>
          <w:color w:val="auto"/>
        </w:rPr>
        <w:t>What’s next?</w:t>
      </w:r>
    </w:p>
    <w:p w14:paraId="578F0452" w14:textId="33D73C5E" w:rsidR="00126F70" w:rsidRDefault="00126F70" w:rsidP="00457016">
      <w:pPr>
        <w:spacing w:line="259" w:lineRule="auto"/>
        <w:ind w:right="27"/>
        <w:rPr>
          <w:rFonts w:asciiTheme="majorHAnsi" w:eastAsia="Calibri" w:hAnsiTheme="majorHAnsi" w:cstheme="majorHAnsi"/>
          <w:color w:val="auto"/>
        </w:rPr>
      </w:pPr>
      <w:r>
        <w:rPr>
          <w:rFonts w:asciiTheme="majorHAnsi" w:eastAsia="Calibri" w:hAnsiTheme="majorHAnsi" w:cstheme="majorHAnsi"/>
          <w:color w:val="auto"/>
        </w:rPr>
        <w:t>The next steps in the AT Syllabus Project are:</w:t>
      </w:r>
    </w:p>
    <w:p w14:paraId="6333C474" w14:textId="360D975C" w:rsidR="00126F70" w:rsidRDefault="00126F70" w:rsidP="00126F70">
      <w:pPr>
        <w:pStyle w:val="ListParagraph"/>
        <w:numPr>
          <w:ilvl w:val="0"/>
          <w:numId w:val="15"/>
        </w:numPr>
        <w:ind w:right="27"/>
        <w:rPr>
          <w:rFonts w:asciiTheme="majorHAnsi" w:eastAsia="Calibri" w:hAnsiTheme="majorHAnsi" w:cstheme="majorHAnsi"/>
        </w:rPr>
      </w:pPr>
      <w:r>
        <w:rPr>
          <w:rFonts w:asciiTheme="majorHAnsi" w:eastAsia="Calibri" w:hAnsiTheme="majorHAnsi" w:cstheme="majorHAnsi"/>
        </w:rPr>
        <w:t xml:space="preserve">Peer reviews of the </w:t>
      </w:r>
      <w:r w:rsidRPr="00222B1C">
        <w:rPr>
          <w:rFonts w:asciiTheme="majorHAnsi" w:eastAsia="Calibri" w:hAnsiTheme="majorHAnsi" w:cstheme="majorHAnsi"/>
        </w:rPr>
        <w:t xml:space="preserve">Argentine tango </w:t>
      </w:r>
      <w:r w:rsidR="005C1DAA">
        <w:rPr>
          <w:rFonts w:asciiTheme="majorHAnsi" w:eastAsia="Calibri" w:hAnsiTheme="majorHAnsi" w:cstheme="majorHAnsi"/>
        </w:rPr>
        <w:t>Salon Program</w:t>
      </w:r>
      <w:r>
        <w:rPr>
          <w:rFonts w:asciiTheme="majorHAnsi" w:eastAsia="Calibri" w:hAnsiTheme="majorHAnsi" w:cstheme="majorHAnsi"/>
        </w:rPr>
        <w:t xml:space="preserve"> documented herein;</w:t>
      </w:r>
    </w:p>
    <w:p w14:paraId="4A30A92A" w14:textId="00FB50AE" w:rsidR="00126F70" w:rsidRDefault="00126F70" w:rsidP="00126F70">
      <w:pPr>
        <w:pStyle w:val="ListParagraph"/>
        <w:numPr>
          <w:ilvl w:val="0"/>
          <w:numId w:val="15"/>
        </w:numPr>
        <w:ind w:right="27"/>
        <w:rPr>
          <w:rFonts w:asciiTheme="majorHAnsi" w:eastAsia="Calibri" w:hAnsiTheme="majorHAnsi" w:cstheme="majorHAnsi"/>
        </w:rPr>
      </w:pPr>
      <w:r>
        <w:rPr>
          <w:rFonts w:asciiTheme="majorHAnsi" w:eastAsia="Calibri" w:hAnsiTheme="majorHAnsi" w:cstheme="majorHAnsi"/>
        </w:rPr>
        <w:t xml:space="preserve">CDTA-BC Tango </w:t>
      </w:r>
      <w:r w:rsidR="009218A9">
        <w:rPr>
          <w:rFonts w:asciiTheme="majorHAnsi" w:eastAsia="Calibri" w:hAnsiTheme="majorHAnsi" w:cstheme="majorHAnsi"/>
        </w:rPr>
        <w:t>Salon</w:t>
      </w:r>
      <w:r>
        <w:rPr>
          <w:rFonts w:asciiTheme="majorHAnsi" w:eastAsia="Calibri" w:hAnsiTheme="majorHAnsi" w:cstheme="majorHAnsi"/>
        </w:rPr>
        <w:t xml:space="preserve"> Examination;</w:t>
      </w:r>
    </w:p>
    <w:p w14:paraId="260FE3B9" w14:textId="2B8818B3" w:rsidR="00126F70" w:rsidRPr="00126F70" w:rsidRDefault="00126F70" w:rsidP="00126F70">
      <w:pPr>
        <w:pStyle w:val="ListParagraph"/>
        <w:numPr>
          <w:ilvl w:val="0"/>
          <w:numId w:val="15"/>
        </w:numPr>
        <w:ind w:right="27"/>
        <w:rPr>
          <w:rFonts w:asciiTheme="majorHAnsi" w:eastAsia="Calibri" w:hAnsiTheme="majorHAnsi" w:cstheme="majorHAnsi"/>
        </w:rPr>
      </w:pPr>
      <w:r>
        <w:rPr>
          <w:rFonts w:asciiTheme="majorHAnsi" w:eastAsia="Calibri" w:hAnsiTheme="majorHAnsi" w:cstheme="majorHAnsi"/>
        </w:rPr>
        <w:t>Professional examinations and teacher accreditation.</w:t>
      </w:r>
    </w:p>
    <w:p w14:paraId="0708C6DA" w14:textId="77777777" w:rsidR="00C668AE" w:rsidRPr="00C668AE" w:rsidRDefault="00C668AE" w:rsidP="00457016">
      <w:pPr>
        <w:spacing w:line="259" w:lineRule="auto"/>
        <w:ind w:right="27"/>
        <w:rPr>
          <w:rFonts w:asciiTheme="majorHAnsi" w:eastAsia="Calibri" w:hAnsiTheme="majorHAnsi" w:cstheme="majorHAnsi"/>
          <w:b/>
          <w:color w:val="auto"/>
          <w:sz w:val="28"/>
          <w:szCs w:val="28"/>
        </w:rPr>
      </w:pPr>
    </w:p>
    <w:p w14:paraId="74BE4209" w14:textId="49B77E2B" w:rsidR="004F46F5" w:rsidRPr="00222B1C" w:rsidRDefault="004F46F5" w:rsidP="00457016">
      <w:pPr>
        <w:spacing w:line="259" w:lineRule="auto"/>
        <w:ind w:right="27"/>
        <w:rPr>
          <w:rFonts w:asciiTheme="majorHAnsi" w:eastAsia="Calibri" w:hAnsiTheme="majorHAnsi" w:cstheme="majorHAnsi"/>
          <w:b/>
          <w:color w:val="002060"/>
          <w:sz w:val="28"/>
          <w:szCs w:val="28"/>
        </w:rPr>
      </w:pPr>
      <w:r w:rsidRPr="00222B1C">
        <w:rPr>
          <w:rFonts w:asciiTheme="majorHAnsi" w:eastAsia="Calibri" w:hAnsiTheme="majorHAnsi" w:cstheme="majorHAnsi"/>
          <w:b/>
          <w:color w:val="002060"/>
          <w:sz w:val="28"/>
          <w:szCs w:val="28"/>
        </w:rPr>
        <w:t xml:space="preserve">PROGRAM </w:t>
      </w:r>
      <w:r w:rsidR="00D62F88">
        <w:rPr>
          <w:rFonts w:asciiTheme="majorHAnsi" w:eastAsia="Calibri" w:hAnsiTheme="majorHAnsi" w:cstheme="majorHAnsi"/>
          <w:b/>
          <w:color w:val="002060"/>
          <w:sz w:val="28"/>
          <w:szCs w:val="28"/>
        </w:rPr>
        <w:t>OVERVIEW</w:t>
      </w:r>
    </w:p>
    <w:p w14:paraId="271DE01C" w14:textId="402B5622" w:rsidR="004F46F5" w:rsidRDefault="004F46F5" w:rsidP="00457016">
      <w:pPr>
        <w:spacing w:line="259" w:lineRule="auto"/>
        <w:ind w:right="27"/>
        <w:rPr>
          <w:rFonts w:asciiTheme="majorHAnsi" w:eastAsia="Calibri" w:hAnsiTheme="majorHAnsi" w:cstheme="majorHAnsi"/>
          <w:b/>
          <w:color w:val="2F5496"/>
          <w:sz w:val="28"/>
          <w:szCs w:val="28"/>
        </w:rPr>
      </w:pPr>
    </w:p>
    <w:p w14:paraId="59942686" w14:textId="74EF2358" w:rsidR="004F46F5" w:rsidRDefault="004F46F5" w:rsidP="00457016">
      <w:pPr>
        <w:spacing w:line="259" w:lineRule="auto"/>
        <w:ind w:right="27"/>
        <w:rPr>
          <w:rFonts w:asciiTheme="majorHAnsi" w:eastAsia="Calibri" w:hAnsiTheme="majorHAnsi" w:cstheme="majorHAnsi"/>
          <w:color w:val="auto"/>
          <w:szCs w:val="28"/>
        </w:rPr>
      </w:pPr>
      <w:r w:rsidRPr="004F46F5">
        <w:rPr>
          <w:rFonts w:asciiTheme="majorHAnsi" w:eastAsia="Calibri" w:hAnsiTheme="majorHAnsi" w:cstheme="majorHAnsi"/>
          <w:color w:val="auto"/>
          <w:szCs w:val="28"/>
        </w:rPr>
        <w:t>The program is divided into three parts</w:t>
      </w:r>
      <w:r w:rsidR="00032F83">
        <w:rPr>
          <w:rFonts w:asciiTheme="majorHAnsi" w:eastAsia="Calibri" w:hAnsiTheme="majorHAnsi" w:cstheme="majorHAnsi"/>
          <w:color w:val="auto"/>
          <w:szCs w:val="28"/>
        </w:rPr>
        <w:t xml:space="preserve">: </w:t>
      </w:r>
    </w:p>
    <w:p w14:paraId="37B66BC1" w14:textId="5F13B13F" w:rsidR="00032F83" w:rsidRDefault="00032F83" w:rsidP="00032F83">
      <w:pPr>
        <w:spacing w:line="259" w:lineRule="auto"/>
        <w:ind w:right="27" w:firstLine="720"/>
        <w:rPr>
          <w:rFonts w:asciiTheme="majorHAnsi" w:eastAsia="Calibri" w:hAnsiTheme="majorHAnsi" w:cstheme="majorHAnsi"/>
          <w:color w:val="auto"/>
          <w:szCs w:val="28"/>
        </w:rPr>
      </w:pPr>
      <w:r w:rsidRPr="00032F83">
        <w:rPr>
          <w:rFonts w:asciiTheme="majorHAnsi" w:eastAsia="Calibri" w:hAnsiTheme="majorHAnsi" w:cstheme="majorHAnsi"/>
          <w:color w:val="auto"/>
          <w:szCs w:val="28"/>
        </w:rPr>
        <w:t xml:space="preserve">Part 1 </w:t>
      </w:r>
      <w:r w:rsidR="00080B59">
        <w:rPr>
          <w:rFonts w:asciiTheme="majorHAnsi" w:eastAsia="Calibri" w:hAnsiTheme="majorHAnsi" w:cstheme="majorHAnsi"/>
          <w:color w:val="auto"/>
          <w:szCs w:val="28"/>
        </w:rPr>
        <w:t>–</w:t>
      </w:r>
      <w:r w:rsidRPr="00032F83">
        <w:rPr>
          <w:rFonts w:asciiTheme="majorHAnsi" w:eastAsia="Calibri" w:hAnsiTheme="majorHAnsi" w:cstheme="majorHAnsi"/>
          <w:color w:val="auto"/>
          <w:szCs w:val="28"/>
        </w:rPr>
        <w:t xml:space="preserve"> </w:t>
      </w:r>
      <w:r w:rsidR="00C769E6">
        <w:rPr>
          <w:rFonts w:asciiTheme="majorHAnsi" w:eastAsia="Calibri" w:hAnsiTheme="majorHAnsi" w:cstheme="majorHAnsi"/>
          <w:color w:val="auto"/>
          <w:szCs w:val="28"/>
        </w:rPr>
        <w:t xml:space="preserve">Linear Motion: </w:t>
      </w:r>
      <w:r w:rsidR="00080B59">
        <w:rPr>
          <w:rFonts w:asciiTheme="majorHAnsi" w:eastAsia="Calibri" w:hAnsiTheme="majorHAnsi" w:cstheme="majorHAnsi"/>
          <w:color w:val="auto"/>
          <w:szCs w:val="28"/>
        </w:rPr>
        <w:t>Walk</w:t>
      </w:r>
      <w:r w:rsidR="00C769E6">
        <w:rPr>
          <w:rFonts w:asciiTheme="majorHAnsi" w:eastAsia="Calibri" w:hAnsiTheme="majorHAnsi" w:cstheme="majorHAnsi"/>
          <w:color w:val="auto"/>
          <w:szCs w:val="28"/>
        </w:rPr>
        <w:t>ing</w:t>
      </w:r>
      <w:r w:rsidR="00080B59">
        <w:rPr>
          <w:rFonts w:asciiTheme="majorHAnsi" w:eastAsia="Calibri" w:hAnsiTheme="majorHAnsi" w:cstheme="majorHAnsi"/>
          <w:color w:val="auto"/>
          <w:szCs w:val="28"/>
        </w:rPr>
        <w:t xml:space="preserve"> &amp; </w:t>
      </w:r>
      <w:r w:rsidR="00C769E6">
        <w:rPr>
          <w:rFonts w:asciiTheme="majorHAnsi" w:eastAsia="Calibri" w:hAnsiTheme="majorHAnsi" w:cstheme="majorHAnsi"/>
          <w:color w:val="auto"/>
          <w:szCs w:val="28"/>
        </w:rPr>
        <w:t xml:space="preserve">the </w:t>
      </w:r>
      <w:r w:rsidR="00EA19F3">
        <w:rPr>
          <w:rFonts w:asciiTheme="majorHAnsi" w:eastAsia="Calibri" w:hAnsiTheme="majorHAnsi" w:cstheme="majorHAnsi"/>
          <w:color w:val="auto"/>
          <w:szCs w:val="28"/>
        </w:rPr>
        <w:t xml:space="preserve">follower’s </w:t>
      </w:r>
      <w:r w:rsidR="00080B59">
        <w:rPr>
          <w:rFonts w:asciiTheme="majorHAnsi" w:eastAsia="Calibri" w:hAnsiTheme="majorHAnsi" w:cstheme="majorHAnsi"/>
          <w:color w:val="auto"/>
          <w:szCs w:val="28"/>
        </w:rPr>
        <w:t>cross (</w:t>
      </w:r>
      <w:r w:rsidRPr="00032F83">
        <w:rPr>
          <w:rFonts w:asciiTheme="majorHAnsi" w:eastAsia="Calibri" w:hAnsiTheme="majorHAnsi" w:cstheme="majorHAnsi"/>
          <w:color w:val="auto"/>
          <w:szCs w:val="28"/>
        </w:rPr>
        <w:t>Caminada &amp; Cru</w:t>
      </w:r>
      <w:r w:rsidR="000C60CF">
        <w:rPr>
          <w:rFonts w:asciiTheme="majorHAnsi" w:eastAsia="Calibri" w:hAnsiTheme="majorHAnsi" w:cstheme="majorHAnsi"/>
          <w:color w:val="auto"/>
          <w:szCs w:val="28"/>
        </w:rPr>
        <w:t>ce</w:t>
      </w:r>
      <w:r w:rsidR="00080B59">
        <w:rPr>
          <w:rFonts w:asciiTheme="majorHAnsi" w:eastAsia="Calibri" w:hAnsiTheme="majorHAnsi" w:cstheme="majorHAnsi"/>
          <w:color w:val="auto"/>
          <w:szCs w:val="28"/>
        </w:rPr>
        <w:t>)</w:t>
      </w:r>
    </w:p>
    <w:p w14:paraId="77BB90C4" w14:textId="48114DDA" w:rsidR="000C60CF" w:rsidRDefault="000C60CF" w:rsidP="00032F83">
      <w:pPr>
        <w:spacing w:line="259" w:lineRule="auto"/>
        <w:ind w:right="27" w:firstLine="720"/>
        <w:rPr>
          <w:rFonts w:asciiTheme="majorHAnsi" w:eastAsia="Calibri" w:hAnsiTheme="majorHAnsi" w:cstheme="majorHAnsi"/>
          <w:color w:val="auto"/>
          <w:szCs w:val="28"/>
        </w:rPr>
      </w:pPr>
      <w:r w:rsidRPr="000C60CF">
        <w:rPr>
          <w:rFonts w:asciiTheme="majorHAnsi" w:eastAsia="Calibri" w:hAnsiTheme="majorHAnsi" w:cstheme="majorHAnsi"/>
          <w:color w:val="auto"/>
          <w:szCs w:val="28"/>
        </w:rPr>
        <w:t xml:space="preserve">Part 2 </w:t>
      </w:r>
      <w:r>
        <w:rPr>
          <w:rFonts w:asciiTheme="majorHAnsi" w:eastAsia="Calibri" w:hAnsiTheme="majorHAnsi" w:cstheme="majorHAnsi"/>
          <w:color w:val="auto"/>
          <w:szCs w:val="28"/>
        </w:rPr>
        <w:t>–</w:t>
      </w:r>
      <w:r w:rsidRPr="000C60CF">
        <w:rPr>
          <w:rFonts w:asciiTheme="majorHAnsi" w:eastAsia="Calibri" w:hAnsiTheme="majorHAnsi" w:cstheme="majorHAnsi"/>
          <w:color w:val="auto"/>
          <w:szCs w:val="28"/>
        </w:rPr>
        <w:t xml:space="preserve"> </w:t>
      </w:r>
      <w:r w:rsidR="00080B59">
        <w:rPr>
          <w:rFonts w:asciiTheme="majorHAnsi" w:eastAsia="Calibri" w:hAnsiTheme="majorHAnsi" w:cstheme="majorHAnsi"/>
          <w:color w:val="auto"/>
          <w:szCs w:val="28"/>
        </w:rPr>
        <w:t>Changing Direction</w:t>
      </w:r>
      <w:r w:rsidR="00C769E6">
        <w:rPr>
          <w:rFonts w:asciiTheme="majorHAnsi" w:eastAsia="Calibri" w:hAnsiTheme="majorHAnsi" w:cstheme="majorHAnsi"/>
          <w:color w:val="auto"/>
          <w:szCs w:val="28"/>
        </w:rPr>
        <w:t>: R</w:t>
      </w:r>
      <w:r w:rsidR="00080B59">
        <w:rPr>
          <w:rFonts w:asciiTheme="majorHAnsi" w:eastAsia="Calibri" w:hAnsiTheme="majorHAnsi" w:cstheme="majorHAnsi"/>
          <w:color w:val="auto"/>
          <w:szCs w:val="28"/>
        </w:rPr>
        <w:t xml:space="preserve">ock steps </w:t>
      </w:r>
      <w:r w:rsidR="00C769E6">
        <w:rPr>
          <w:rFonts w:asciiTheme="majorHAnsi" w:eastAsia="Calibri" w:hAnsiTheme="majorHAnsi" w:cstheme="majorHAnsi"/>
          <w:color w:val="auto"/>
          <w:szCs w:val="28"/>
        </w:rPr>
        <w:t xml:space="preserve">&amp; </w:t>
      </w:r>
      <w:r w:rsidR="00080B59">
        <w:rPr>
          <w:rFonts w:asciiTheme="majorHAnsi" w:eastAsia="Calibri" w:hAnsiTheme="majorHAnsi" w:cstheme="majorHAnsi"/>
          <w:color w:val="auto"/>
          <w:szCs w:val="28"/>
        </w:rPr>
        <w:t>pivots (</w:t>
      </w:r>
      <w:r>
        <w:rPr>
          <w:rFonts w:asciiTheme="majorHAnsi" w:eastAsia="Calibri" w:hAnsiTheme="majorHAnsi" w:cstheme="majorHAnsi"/>
          <w:color w:val="auto"/>
          <w:szCs w:val="28"/>
        </w:rPr>
        <w:t>Rebote</w:t>
      </w:r>
      <w:r w:rsidR="00080B59">
        <w:rPr>
          <w:rFonts w:asciiTheme="majorHAnsi" w:eastAsia="Calibri" w:hAnsiTheme="majorHAnsi" w:cstheme="majorHAnsi"/>
          <w:color w:val="auto"/>
          <w:szCs w:val="28"/>
        </w:rPr>
        <w:t xml:space="preserve">, </w:t>
      </w:r>
      <w:r>
        <w:rPr>
          <w:rFonts w:asciiTheme="majorHAnsi" w:eastAsia="Calibri" w:hAnsiTheme="majorHAnsi" w:cstheme="majorHAnsi"/>
          <w:color w:val="auto"/>
          <w:szCs w:val="28"/>
        </w:rPr>
        <w:t>Ocho</w:t>
      </w:r>
      <w:r w:rsidRPr="000C60CF">
        <w:rPr>
          <w:rFonts w:asciiTheme="majorHAnsi" w:eastAsia="Calibri" w:hAnsiTheme="majorHAnsi" w:cstheme="majorHAnsi"/>
          <w:color w:val="auto"/>
          <w:szCs w:val="28"/>
        </w:rPr>
        <w:t xml:space="preserve"> </w:t>
      </w:r>
      <w:r>
        <w:rPr>
          <w:rFonts w:asciiTheme="majorHAnsi" w:eastAsia="Calibri" w:hAnsiTheme="majorHAnsi" w:cstheme="majorHAnsi"/>
          <w:color w:val="auto"/>
          <w:szCs w:val="28"/>
        </w:rPr>
        <w:t>Cortado,</w:t>
      </w:r>
      <w:r w:rsidR="00080B59">
        <w:rPr>
          <w:rFonts w:asciiTheme="majorHAnsi" w:eastAsia="Calibri" w:hAnsiTheme="majorHAnsi" w:cstheme="majorHAnsi"/>
          <w:color w:val="auto"/>
          <w:szCs w:val="28"/>
        </w:rPr>
        <w:t xml:space="preserve"> Ocho)</w:t>
      </w:r>
    </w:p>
    <w:p w14:paraId="3DEE2ADD" w14:textId="5AE47F3B" w:rsidR="00032F83" w:rsidRDefault="000C60CF" w:rsidP="000C60CF">
      <w:pPr>
        <w:spacing w:line="259" w:lineRule="auto"/>
        <w:ind w:right="27" w:firstLine="720"/>
        <w:rPr>
          <w:rFonts w:asciiTheme="majorHAnsi" w:eastAsia="Calibri" w:hAnsiTheme="majorHAnsi" w:cstheme="majorHAnsi"/>
          <w:color w:val="auto"/>
          <w:szCs w:val="28"/>
        </w:rPr>
      </w:pPr>
      <w:r w:rsidRPr="000C60CF">
        <w:rPr>
          <w:rFonts w:asciiTheme="majorHAnsi" w:eastAsia="Calibri" w:hAnsiTheme="majorHAnsi" w:cstheme="majorHAnsi"/>
          <w:color w:val="auto"/>
          <w:szCs w:val="28"/>
        </w:rPr>
        <w:t xml:space="preserve">Part 3 </w:t>
      </w:r>
      <w:r>
        <w:rPr>
          <w:rFonts w:asciiTheme="majorHAnsi" w:eastAsia="Calibri" w:hAnsiTheme="majorHAnsi" w:cstheme="majorHAnsi"/>
          <w:color w:val="auto"/>
          <w:szCs w:val="28"/>
        </w:rPr>
        <w:t>–</w:t>
      </w:r>
      <w:r w:rsidRPr="000C60CF">
        <w:rPr>
          <w:rFonts w:asciiTheme="majorHAnsi" w:eastAsia="Calibri" w:hAnsiTheme="majorHAnsi" w:cstheme="majorHAnsi"/>
          <w:color w:val="auto"/>
          <w:szCs w:val="28"/>
        </w:rPr>
        <w:t xml:space="preserve"> </w:t>
      </w:r>
      <w:r w:rsidR="00080B59">
        <w:rPr>
          <w:rFonts w:asciiTheme="majorHAnsi" w:eastAsia="Calibri" w:hAnsiTheme="majorHAnsi" w:cstheme="majorHAnsi"/>
          <w:color w:val="auto"/>
          <w:szCs w:val="28"/>
        </w:rPr>
        <w:t>Circular Motion</w:t>
      </w:r>
      <w:r w:rsidR="00C769E6">
        <w:rPr>
          <w:rFonts w:asciiTheme="majorHAnsi" w:eastAsia="Calibri" w:hAnsiTheme="majorHAnsi" w:cstheme="majorHAnsi"/>
          <w:color w:val="auto"/>
          <w:szCs w:val="28"/>
        </w:rPr>
        <w:t>: Turns</w:t>
      </w:r>
      <w:r w:rsidR="00080B59">
        <w:rPr>
          <w:rFonts w:asciiTheme="majorHAnsi" w:eastAsia="Calibri" w:hAnsiTheme="majorHAnsi" w:cstheme="majorHAnsi"/>
          <w:color w:val="auto"/>
          <w:szCs w:val="28"/>
        </w:rPr>
        <w:t xml:space="preserve"> (Molinete, </w:t>
      </w:r>
      <w:r>
        <w:rPr>
          <w:rFonts w:asciiTheme="majorHAnsi" w:eastAsia="Calibri" w:hAnsiTheme="majorHAnsi" w:cstheme="majorHAnsi"/>
          <w:color w:val="auto"/>
          <w:szCs w:val="28"/>
        </w:rPr>
        <w:t>Giro</w:t>
      </w:r>
      <w:r w:rsidR="00080B59">
        <w:rPr>
          <w:rFonts w:asciiTheme="majorHAnsi" w:eastAsia="Calibri" w:hAnsiTheme="majorHAnsi" w:cstheme="majorHAnsi"/>
          <w:color w:val="auto"/>
          <w:szCs w:val="28"/>
        </w:rPr>
        <w:t>)</w:t>
      </w:r>
    </w:p>
    <w:p w14:paraId="3162D7E8" w14:textId="51C88371" w:rsidR="000C60CF" w:rsidRDefault="000C60CF" w:rsidP="000C60CF">
      <w:pPr>
        <w:spacing w:line="259" w:lineRule="auto"/>
        <w:ind w:right="27"/>
        <w:rPr>
          <w:rFonts w:asciiTheme="majorHAnsi" w:eastAsia="Calibri" w:hAnsiTheme="majorHAnsi" w:cstheme="majorHAnsi"/>
          <w:color w:val="auto"/>
          <w:szCs w:val="28"/>
        </w:rPr>
      </w:pPr>
      <w:r>
        <w:rPr>
          <w:rFonts w:asciiTheme="majorHAnsi" w:eastAsia="Calibri" w:hAnsiTheme="majorHAnsi" w:cstheme="majorHAnsi"/>
          <w:color w:val="auto"/>
          <w:szCs w:val="28"/>
        </w:rPr>
        <w:t>A student enrolls in one part at a time. One part needs to be completed before progressing to the next part, unless instructor permission is obtained to skip to the second or third part</w:t>
      </w:r>
      <w:r w:rsidR="0035237F">
        <w:rPr>
          <w:rFonts w:asciiTheme="majorHAnsi" w:eastAsia="Calibri" w:hAnsiTheme="majorHAnsi" w:cstheme="majorHAnsi"/>
          <w:color w:val="auto"/>
          <w:szCs w:val="28"/>
        </w:rPr>
        <w:t>, with adequate student experience.</w:t>
      </w:r>
    </w:p>
    <w:p w14:paraId="146761C4" w14:textId="5D1E5C44" w:rsidR="001A130D" w:rsidRDefault="001A130D" w:rsidP="000C60CF">
      <w:pPr>
        <w:spacing w:line="259" w:lineRule="auto"/>
        <w:ind w:right="27"/>
        <w:rPr>
          <w:rFonts w:asciiTheme="majorHAnsi" w:eastAsia="Calibri" w:hAnsiTheme="majorHAnsi" w:cstheme="majorHAnsi"/>
          <w:color w:val="auto"/>
          <w:szCs w:val="28"/>
        </w:rPr>
      </w:pPr>
    </w:p>
    <w:p w14:paraId="1C95D344" w14:textId="77777777" w:rsidR="001A130D" w:rsidRPr="001A130D" w:rsidRDefault="001A130D" w:rsidP="001A130D">
      <w:pPr>
        <w:spacing w:line="259" w:lineRule="auto"/>
        <w:ind w:right="27"/>
        <w:rPr>
          <w:rFonts w:asciiTheme="majorHAnsi" w:eastAsia="Calibri" w:hAnsiTheme="majorHAnsi" w:cstheme="majorHAnsi"/>
          <w:color w:val="auto"/>
          <w:szCs w:val="28"/>
        </w:rPr>
      </w:pPr>
      <w:r w:rsidRPr="001A130D">
        <w:rPr>
          <w:rFonts w:asciiTheme="majorHAnsi" w:eastAsia="Calibri" w:hAnsiTheme="majorHAnsi" w:cstheme="majorHAnsi"/>
          <w:color w:val="auto"/>
          <w:szCs w:val="28"/>
        </w:rPr>
        <w:t>Each part begins with an orientation class where a student is facilitated to do a self-assessment before enrolling in the program. Each part ends with an assessment session where a student demonstrates their skill, and specific written feedback is provided for the student’s future reference. A student can learn and progress at their own pace, without deadlines.</w:t>
      </w:r>
    </w:p>
    <w:p w14:paraId="70C68227" w14:textId="2D3D2B08" w:rsidR="001A130D" w:rsidRDefault="001A130D" w:rsidP="001A130D">
      <w:pPr>
        <w:spacing w:line="259" w:lineRule="auto"/>
        <w:ind w:right="27"/>
        <w:rPr>
          <w:rFonts w:asciiTheme="majorHAnsi" w:eastAsia="Calibri" w:hAnsiTheme="majorHAnsi" w:cstheme="majorHAnsi"/>
          <w:color w:val="auto"/>
          <w:szCs w:val="28"/>
        </w:rPr>
      </w:pPr>
      <w:r w:rsidRPr="001A130D">
        <w:rPr>
          <w:rFonts w:asciiTheme="majorHAnsi" w:eastAsia="Calibri" w:hAnsiTheme="majorHAnsi" w:cstheme="majorHAnsi"/>
          <w:color w:val="auto"/>
          <w:szCs w:val="28"/>
        </w:rPr>
        <w:t xml:space="preserve">With instructor permission, a student with adequate experience may enroll to challenge the program and </w:t>
      </w:r>
      <w:r w:rsidR="00E95ECE">
        <w:rPr>
          <w:rFonts w:asciiTheme="majorHAnsi" w:eastAsia="Calibri" w:hAnsiTheme="majorHAnsi" w:cstheme="majorHAnsi"/>
          <w:color w:val="auto"/>
          <w:szCs w:val="28"/>
        </w:rPr>
        <w:t>skip forward to the Part 3 Assessment</w:t>
      </w:r>
      <w:r w:rsidRPr="001A130D">
        <w:rPr>
          <w:rFonts w:asciiTheme="majorHAnsi" w:eastAsia="Calibri" w:hAnsiTheme="majorHAnsi" w:cstheme="majorHAnsi"/>
          <w:color w:val="auto"/>
          <w:szCs w:val="28"/>
        </w:rPr>
        <w:t>.</w:t>
      </w:r>
    </w:p>
    <w:p w14:paraId="122464AA" w14:textId="1936988A" w:rsidR="00542B4B" w:rsidRDefault="00542B4B" w:rsidP="000C60CF">
      <w:pPr>
        <w:spacing w:line="259" w:lineRule="auto"/>
        <w:ind w:right="27"/>
        <w:rPr>
          <w:rFonts w:asciiTheme="majorHAnsi" w:eastAsia="Calibri" w:hAnsiTheme="majorHAnsi" w:cstheme="majorHAnsi"/>
          <w:color w:val="auto"/>
          <w:szCs w:val="28"/>
        </w:rPr>
      </w:pPr>
    </w:p>
    <w:p w14:paraId="6BDA8077" w14:textId="0F57AEAA" w:rsidR="00542B4B" w:rsidRDefault="00542B4B" w:rsidP="000C60CF">
      <w:pPr>
        <w:spacing w:line="259" w:lineRule="auto"/>
        <w:ind w:right="27"/>
        <w:rPr>
          <w:rFonts w:asciiTheme="majorHAnsi" w:eastAsia="Calibri" w:hAnsiTheme="majorHAnsi" w:cstheme="majorHAnsi"/>
          <w:color w:val="auto"/>
          <w:szCs w:val="28"/>
        </w:rPr>
      </w:pPr>
      <w:r>
        <w:rPr>
          <w:rFonts w:asciiTheme="majorHAnsi" w:eastAsia="Calibri" w:hAnsiTheme="majorHAnsi" w:cstheme="majorHAnsi"/>
          <w:color w:val="auto"/>
          <w:szCs w:val="28"/>
        </w:rPr>
        <w:t xml:space="preserve">Upon </w:t>
      </w:r>
      <w:r w:rsidRPr="00034A83">
        <w:rPr>
          <w:rFonts w:asciiTheme="majorHAnsi" w:eastAsia="Calibri" w:hAnsiTheme="majorHAnsi" w:cstheme="majorHAnsi"/>
          <w:b/>
          <w:color w:val="auto"/>
          <w:szCs w:val="28"/>
        </w:rPr>
        <w:t>enrollment</w:t>
      </w:r>
      <w:r>
        <w:rPr>
          <w:rFonts w:asciiTheme="majorHAnsi" w:eastAsia="Calibri" w:hAnsiTheme="majorHAnsi" w:cstheme="majorHAnsi"/>
          <w:color w:val="auto"/>
          <w:szCs w:val="28"/>
        </w:rPr>
        <w:t xml:space="preserve">, the student is given the program </w:t>
      </w:r>
      <w:r w:rsidRPr="00034A83">
        <w:rPr>
          <w:rFonts w:asciiTheme="majorHAnsi" w:eastAsia="Calibri" w:hAnsiTheme="majorHAnsi" w:cstheme="majorHAnsi"/>
          <w:b/>
          <w:color w:val="auto"/>
          <w:szCs w:val="28"/>
        </w:rPr>
        <w:t>outline</w:t>
      </w:r>
      <w:r>
        <w:rPr>
          <w:rFonts w:asciiTheme="majorHAnsi" w:eastAsia="Calibri" w:hAnsiTheme="majorHAnsi" w:cstheme="majorHAnsi"/>
          <w:color w:val="auto"/>
          <w:szCs w:val="28"/>
        </w:rPr>
        <w:t xml:space="preserve"> and a 30-minute </w:t>
      </w:r>
      <w:r w:rsidRPr="00034A83">
        <w:rPr>
          <w:rFonts w:asciiTheme="majorHAnsi" w:eastAsia="Calibri" w:hAnsiTheme="majorHAnsi" w:cstheme="majorHAnsi"/>
          <w:b/>
          <w:color w:val="auto"/>
          <w:szCs w:val="28"/>
        </w:rPr>
        <w:t>coaching</w:t>
      </w:r>
      <w:r>
        <w:rPr>
          <w:rFonts w:asciiTheme="majorHAnsi" w:eastAsia="Calibri" w:hAnsiTheme="majorHAnsi" w:cstheme="majorHAnsi"/>
          <w:color w:val="auto"/>
          <w:szCs w:val="28"/>
        </w:rPr>
        <w:t xml:space="preserve"> session with the instructor. The coaching session may be 1-on-1 or group format. Once the instructor determines that the student is ready, an </w:t>
      </w:r>
      <w:r w:rsidRPr="00034A83">
        <w:rPr>
          <w:rFonts w:asciiTheme="majorHAnsi" w:eastAsia="Calibri" w:hAnsiTheme="majorHAnsi" w:cstheme="majorHAnsi"/>
          <w:b/>
          <w:color w:val="auto"/>
          <w:szCs w:val="28"/>
        </w:rPr>
        <w:t>assessment</w:t>
      </w:r>
      <w:r>
        <w:rPr>
          <w:rFonts w:asciiTheme="majorHAnsi" w:eastAsia="Calibri" w:hAnsiTheme="majorHAnsi" w:cstheme="majorHAnsi"/>
          <w:color w:val="auto"/>
          <w:szCs w:val="28"/>
        </w:rPr>
        <w:t xml:space="preserve"> session is scheduled and conducted</w:t>
      </w:r>
      <w:r w:rsidR="00152A73">
        <w:rPr>
          <w:rFonts w:asciiTheme="majorHAnsi" w:eastAsia="Calibri" w:hAnsiTheme="majorHAnsi" w:cstheme="majorHAnsi"/>
          <w:color w:val="auto"/>
          <w:szCs w:val="28"/>
        </w:rPr>
        <w:t xml:space="preserve">. In an assessment session, the </w:t>
      </w:r>
      <w:r w:rsidR="009854AB">
        <w:rPr>
          <w:rFonts w:asciiTheme="majorHAnsi" w:eastAsia="Calibri" w:hAnsiTheme="majorHAnsi" w:cstheme="majorHAnsi"/>
          <w:color w:val="auto"/>
          <w:szCs w:val="28"/>
        </w:rPr>
        <w:t>student</w:t>
      </w:r>
      <w:r w:rsidR="00152A73">
        <w:rPr>
          <w:rFonts w:asciiTheme="majorHAnsi" w:eastAsia="Calibri" w:hAnsiTheme="majorHAnsi" w:cstheme="majorHAnsi"/>
          <w:color w:val="auto"/>
          <w:szCs w:val="28"/>
        </w:rPr>
        <w:t xml:space="preserve"> dance</w:t>
      </w:r>
      <w:r w:rsidR="00080B59">
        <w:rPr>
          <w:rFonts w:asciiTheme="majorHAnsi" w:eastAsia="Calibri" w:hAnsiTheme="majorHAnsi" w:cstheme="majorHAnsi"/>
          <w:color w:val="auto"/>
          <w:szCs w:val="28"/>
        </w:rPr>
        <w:t>s</w:t>
      </w:r>
      <w:r w:rsidR="00152A73">
        <w:rPr>
          <w:rFonts w:asciiTheme="majorHAnsi" w:eastAsia="Calibri" w:hAnsiTheme="majorHAnsi" w:cstheme="majorHAnsi"/>
          <w:color w:val="auto"/>
          <w:szCs w:val="28"/>
        </w:rPr>
        <w:t xml:space="preserve"> demonstrations to </w:t>
      </w:r>
      <w:r w:rsidR="00152A73" w:rsidRPr="00034A83">
        <w:rPr>
          <w:rFonts w:asciiTheme="majorHAnsi" w:eastAsia="Calibri" w:hAnsiTheme="majorHAnsi" w:cstheme="majorHAnsi"/>
          <w:b/>
          <w:color w:val="auto"/>
          <w:szCs w:val="28"/>
        </w:rPr>
        <w:t>two songs</w:t>
      </w:r>
      <w:r w:rsidR="00152A73">
        <w:rPr>
          <w:rFonts w:asciiTheme="majorHAnsi" w:eastAsia="Calibri" w:hAnsiTheme="majorHAnsi" w:cstheme="majorHAnsi"/>
          <w:color w:val="auto"/>
          <w:szCs w:val="28"/>
        </w:rPr>
        <w:t xml:space="preserve">. </w:t>
      </w:r>
      <w:r w:rsidR="008B275D">
        <w:rPr>
          <w:rFonts w:asciiTheme="majorHAnsi" w:eastAsia="Calibri" w:hAnsiTheme="majorHAnsi" w:cstheme="majorHAnsi"/>
          <w:color w:val="auto"/>
          <w:szCs w:val="28"/>
        </w:rPr>
        <w:t>If they pass the assessment</w:t>
      </w:r>
      <w:r w:rsidR="00152A73">
        <w:rPr>
          <w:rFonts w:asciiTheme="majorHAnsi" w:eastAsia="Calibri" w:hAnsiTheme="majorHAnsi" w:cstheme="majorHAnsi"/>
          <w:color w:val="auto"/>
          <w:szCs w:val="28"/>
        </w:rPr>
        <w:t xml:space="preserve">, </w:t>
      </w:r>
      <w:r>
        <w:rPr>
          <w:rFonts w:asciiTheme="majorHAnsi" w:eastAsia="Calibri" w:hAnsiTheme="majorHAnsi" w:cstheme="majorHAnsi"/>
          <w:color w:val="auto"/>
          <w:szCs w:val="28"/>
        </w:rPr>
        <w:t xml:space="preserve">the student </w:t>
      </w:r>
      <w:r w:rsidR="0035237F">
        <w:rPr>
          <w:rFonts w:asciiTheme="majorHAnsi" w:eastAsia="Calibri" w:hAnsiTheme="majorHAnsi" w:cstheme="majorHAnsi"/>
          <w:color w:val="auto"/>
          <w:szCs w:val="28"/>
        </w:rPr>
        <w:t>o</w:t>
      </w:r>
      <w:r>
        <w:rPr>
          <w:rFonts w:asciiTheme="majorHAnsi" w:eastAsia="Calibri" w:hAnsiTheme="majorHAnsi" w:cstheme="majorHAnsi"/>
          <w:color w:val="auto"/>
          <w:szCs w:val="28"/>
        </w:rPr>
        <w:t xml:space="preserve">btains an assessment </w:t>
      </w:r>
      <w:r w:rsidRPr="00034A83">
        <w:rPr>
          <w:rFonts w:asciiTheme="majorHAnsi" w:eastAsia="Calibri" w:hAnsiTheme="majorHAnsi" w:cstheme="majorHAnsi"/>
          <w:b/>
          <w:color w:val="auto"/>
          <w:szCs w:val="28"/>
        </w:rPr>
        <w:t>report</w:t>
      </w:r>
      <w:r>
        <w:rPr>
          <w:rFonts w:asciiTheme="majorHAnsi" w:eastAsia="Calibri" w:hAnsiTheme="majorHAnsi" w:cstheme="majorHAnsi"/>
          <w:color w:val="auto"/>
          <w:szCs w:val="28"/>
        </w:rPr>
        <w:t xml:space="preserve">, a progression plan, and a </w:t>
      </w:r>
      <w:r w:rsidRPr="00034A83">
        <w:rPr>
          <w:rFonts w:asciiTheme="majorHAnsi" w:eastAsia="Calibri" w:hAnsiTheme="majorHAnsi" w:cstheme="majorHAnsi"/>
          <w:b/>
          <w:color w:val="auto"/>
          <w:szCs w:val="28"/>
        </w:rPr>
        <w:t>CDTA pin</w:t>
      </w:r>
      <w:r w:rsidR="008B275D">
        <w:rPr>
          <w:rFonts w:asciiTheme="majorHAnsi" w:eastAsia="Calibri" w:hAnsiTheme="majorHAnsi" w:cstheme="majorHAnsi"/>
          <w:color w:val="auto"/>
          <w:szCs w:val="28"/>
        </w:rPr>
        <w:t>.</w:t>
      </w:r>
    </w:p>
    <w:p w14:paraId="040CB407" w14:textId="7FA14FB7" w:rsidR="00142660" w:rsidRDefault="00142660" w:rsidP="000C60CF">
      <w:pPr>
        <w:spacing w:line="259" w:lineRule="auto"/>
        <w:ind w:right="27"/>
        <w:rPr>
          <w:rFonts w:asciiTheme="majorHAnsi" w:eastAsia="Calibri" w:hAnsiTheme="majorHAnsi" w:cstheme="majorHAnsi"/>
          <w:color w:val="auto"/>
          <w:szCs w:val="28"/>
        </w:rPr>
      </w:pPr>
    </w:p>
    <w:p w14:paraId="52643CC4" w14:textId="4D9DD1A9" w:rsidR="00142660" w:rsidRPr="00034A83" w:rsidRDefault="00F01B5C" w:rsidP="00C668AE">
      <w:pPr>
        <w:keepNext/>
        <w:spacing w:line="259" w:lineRule="auto"/>
        <w:ind w:right="28"/>
        <w:rPr>
          <w:rFonts w:asciiTheme="majorHAnsi" w:eastAsia="Calibri" w:hAnsiTheme="majorHAnsi" w:cstheme="majorHAnsi"/>
          <w:b/>
          <w:color w:val="auto"/>
          <w:szCs w:val="28"/>
        </w:rPr>
      </w:pPr>
      <w:r>
        <w:rPr>
          <w:rFonts w:asciiTheme="majorHAnsi" w:eastAsia="Calibri" w:hAnsiTheme="majorHAnsi" w:cstheme="majorHAnsi"/>
          <w:b/>
          <w:color w:val="auto"/>
          <w:szCs w:val="28"/>
        </w:rPr>
        <w:t>Fees</w:t>
      </w:r>
    </w:p>
    <w:p w14:paraId="4A23DC41" w14:textId="39FFE75A" w:rsidR="005724AF" w:rsidRDefault="00C87C79" w:rsidP="00C66DCF">
      <w:pPr>
        <w:keepNext/>
        <w:spacing w:line="259" w:lineRule="auto"/>
        <w:ind w:left="720" w:right="28"/>
        <w:rPr>
          <w:rFonts w:asciiTheme="majorHAnsi" w:eastAsia="Calibri" w:hAnsiTheme="majorHAnsi" w:cstheme="majorHAnsi"/>
          <w:color w:val="auto"/>
          <w:szCs w:val="28"/>
        </w:rPr>
      </w:pPr>
      <w:r>
        <w:rPr>
          <w:rFonts w:asciiTheme="majorHAnsi" w:eastAsia="Calibri" w:hAnsiTheme="majorHAnsi" w:cstheme="majorHAnsi"/>
          <w:color w:val="auto"/>
          <w:szCs w:val="28"/>
        </w:rPr>
        <w:t xml:space="preserve">$20 </w:t>
      </w:r>
      <w:r w:rsidR="00D60571">
        <w:rPr>
          <w:rFonts w:asciiTheme="majorHAnsi" w:eastAsia="Calibri" w:hAnsiTheme="majorHAnsi" w:cstheme="majorHAnsi"/>
          <w:color w:val="auto"/>
          <w:szCs w:val="28"/>
        </w:rPr>
        <w:t xml:space="preserve">Social Dance </w:t>
      </w:r>
      <w:r w:rsidR="001210F6" w:rsidRPr="00DC3265">
        <w:rPr>
          <w:rFonts w:asciiTheme="majorHAnsi" w:eastAsia="Calibri" w:hAnsiTheme="majorHAnsi" w:cstheme="majorHAnsi"/>
          <w:b/>
          <w:bCs/>
          <w:color w:val="auto"/>
          <w:szCs w:val="28"/>
        </w:rPr>
        <w:t>Workshop</w:t>
      </w:r>
      <w:r>
        <w:rPr>
          <w:rFonts w:asciiTheme="majorHAnsi" w:eastAsia="Calibri" w:hAnsiTheme="majorHAnsi" w:cstheme="majorHAnsi"/>
          <w:color w:val="auto"/>
          <w:szCs w:val="28"/>
        </w:rPr>
        <w:t xml:space="preserve"> </w:t>
      </w:r>
    </w:p>
    <w:p w14:paraId="50D61EE1" w14:textId="2A295950" w:rsidR="005724AF" w:rsidRDefault="00C87C79" w:rsidP="00C66DCF">
      <w:pPr>
        <w:keepNext/>
        <w:spacing w:line="259" w:lineRule="auto"/>
        <w:ind w:left="720" w:right="28"/>
        <w:rPr>
          <w:rFonts w:asciiTheme="majorHAnsi" w:eastAsia="Calibri" w:hAnsiTheme="majorHAnsi" w:cstheme="majorHAnsi"/>
          <w:color w:val="auto"/>
          <w:szCs w:val="28"/>
        </w:rPr>
      </w:pPr>
      <w:r>
        <w:rPr>
          <w:rFonts w:asciiTheme="majorHAnsi" w:eastAsia="Calibri" w:hAnsiTheme="majorHAnsi" w:cstheme="majorHAnsi"/>
          <w:color w:val="auto"/>
          <w:szCs w:val="28"/>
        </w:rPr>
        <w:t xml:space="preserve">$60 </w:t>
      </w:r>
      <w:r w:rsidR="005724AF" w:rsidRPr="00034A83">
        <w:rPr>
          <w:rFonts w:asciiTheme="majorHAnsi" w:eastAsia="Calibri" w:hAnsiTheme="majorHAnsi" w:cstheme="majorHAnsi"/>
          <w:b/>
          <w:color w:val="auto"/>
          <w:szCs w:val="28"/>
        </w:rPr>
        <w:t>Enrollment</w:t>
      </w:r>
      <w:r w:rsidR="00034A83">
        <w:rPr>
          <w:rFonts w:asciiTheme="majorHAnsi" w:eastAsia="Calibri" w:hAnsiTheme="majorHAnsi" w:cstheme="majorHAnsi"/>
          <w:color w:val="auto"/>
          <w:szCs w:val="28"/>
        </w:rPr>
        <w:t xml:space="preserve">. </w:t>
      </w:r>
      <w:r>
        <w:rPr>
          <w:rFonts w:asciiTheme="majorHAnsi" w:eastAsia="Calibri" w:hAnsiTheme="majorHAnsi" w:cstheme="majorHAnsi"/>
          <w:color w:val="auto"/>
          <w:szCs w:val="28"/>
        </w:rPr>
        <w:t>Includes:</w:t>
      </w:r>
      <w:r>
        <w:rPr>
          <w:rFonts w:asciiTheme="majorHAnsi" w:eastAsia="Calibri" w:hAnsiTheme="majorHAnsi" w:cstheme="majorHAnsi"/>
          <w:color w:val="auto"/>
          <w:szCs w:val="28"/>
        </w:rPr>
        <w:tab/>
      </w:r>
      <w:r w:rsidR="001B2887">
        <w:rPr>
          <w:rFonts w:asciiTheme="majorHAnsi" w:eastAsia="Calibri" w:hAnsiTheme="majorHAnsi" w:cstheme="majorHAnsi"/>
          <w:color w:val="auto"/>
          <w:szCs w:val="28"/>
        </w:rPr>
        <w:t>Study</w:t>
      </w:r>
      <w:r w:rsidR="00FB57D8">
        <w:rPr>
          <w:rFonts w:asciiTheme="majorHAnsi" w:eastAsia="Calibri" w:hAnsiTheme="majorHAnsi" w:cstheme="majorHAnsi"/>
          <w:color w:val="auto"/>
          <w:szCs w:val="28"/>
        </w:rPr>
        <w:t xml:space="preserve"> Guide</w:t>
      </w:r>
    </w:p>
    <w:p w14:paraId="4761FDC9" w14:textId="57A1A303" w:rsidR="005724AF" w:rsidRDefault="00C87C79" w:rsidP="00C66DCF">
      <w:pPr>
        <w:keepNext/>
        <w:spacing w:line="259" w:lineRule="auto"/>
        <w:ind w:left="720" w:right="28" w:firstLine="720"/>
        <w:rPr>
          <w:rFonts w:asciiTheme="majorHAnsi" w:eastAsia="Calibri" w:hAnsiTheme="majorHAnsi" w:cstheme="majorHAnsi"/>
          <w:color w:val="auto"/>
          <w:szCs w:val="28"/>
        </w:rPr>
      </w:pPr>
      <w:r>
        <w:rPr>
          <w:rFonts w:asciiTheme="majorHAnsi" w:eastAsia="Calibri" w:hAnsiTheme="majorHAnsi" w:cstheme="majorHAnsi"/>
          <w:color w:val="auto"/>
          <w:szCs w:val="28"/>
        </w:rPr>
        <w:tab/>
      </w:r>
      <w:r>
        <w:rPr>
          <w:rFonts w:asciiTheme="majorHAnsi" w:eastAsia="Calibri" w:hAnsiTheme="majorHAnsi" w:cstheme="majorHAnsi"/>
          <w:color w:val="auto"/>
          <w:szCs w:val="28"/>
        </w:rPr>
        <w:tab/>
      </w:r>
      <w:r w:rsidR="00034A83">
        <w:rPr>
          <w:rFonts w:asciiTheme="majorHAnsi" w:eastAsia="Calibri" w:hAnsiTheme="majorHAnsi" w:cstheme="majorHAnsi"/>
          <w:color w:val="auto"/>
          <w:szCs w:val="28"/>
        </w:rPr>
        <w:tab/>
      </w:r>
      <w:r w:rsidR="009E5DE9">
        <w:rPr>
          <w:rFonts w:asciiTheme="majorHAnsi" w:eastAsia="Calibri" w:hAnsiTheme="majorHAnsi" w:cstheme="majorHAnsi"/>
          <w:color w:val="auto"/>
          <w:szCs w:val="28"/>
        </w:rPr>
        <w:t>15</w:t>
      </w:r>
      <w:r w:rsidR="005724AF">
        <w:rPr>
          <w:rFonts w:asciiTheme="majorHAnsi" w:eastAsia="Calibri" w:hAnsiTheme="majorHAnsi" w:cstheme="majorHAnsi"/>
          <w:color w:val="auto"/>
          <w:szCs w:val="28"/>
        </w:rPr>
        <w:t>-minute coaching</w:t>
      </w:r>
    </w:p>
    <w:p w14:paraId="6D92BEA0" w14:textId="47F5AC29" w:rsidR="00C87C79" w:rsidRDefault="00C87C79" w:rsidP="00C66DCF">
      <w:pPr>
        <w:spacing w:line="259" w:lineRule="auto"/>
        <w:ind w:left="720" w:right="27" w:firstLine="720"/>
        <w:rPr>
          <w:rFonts w:asciiTheme="majorHAnsi" w:eastAsia="Calibri" w:hAnsiTheme="majorHAnsi" w:cstheme="majorHAnsi"/>
          <w:color w:val="auto"/>
          <w:szCs w:val="28"/>
        </w:rPr>
      </w:pPr>
      <w:r>
        <w:rPr>
          <w:rFonts w:asciiTheme="majorHAnsi" w:eastAsia="Calibri" w:hAnsiTheme="majorHAnsi" w:cstheme="majorHAnsi"/>
          <w:color w:val="auto"/>
          <w:szCs w:val="28"/>
        </w:rPr>
        <w:tab/>
      </w:r>
      <w:r>
        <w:rPr>
          <w:rFonts w:asciiTheme="majorHAnsi" w:eastAsia="Calibri" w:hAnsiTheme="majorHAnsi" w:cstheme="majorHAnsi"/>
          <w:color w:val="auto"/>
          <w:szCs w:val="28"/>
        </w:rPr>
        <w:tab/>
      </w:r>
      <w:r w:rsidR="00034A83">
        <w:rPr>
          <w:rFonts w:asciiTheme="majorHAnsi" w:eastAsia="Calibri" w:hAnsiTheme="majorHAnsi" w:cstheme="majorHAnsi"/>
          <w:color w:val="auto"/>
          <w:szCs w:val="28"/>
        </w:rPr>
        <w:tab/>
      </w:r>
      <w:r w:rsidR="00A81D43">
        <w:rPr>
          <w:rFonts w:asciiTheme="majorHAnsi" w:eastAsia="Calibri" w:hAnsiTheme="majorHAnsi" w:cstheme="majorHAnsi"/>
          <w:color w:val="auto"/>
          <w:szCs w:val="28"/>
        </w:rPr>
        <w:t xml:space="preserve">Social Dance Skill </w:t>
      </w:r>
      <w:r>
        <w:rPr>
          <w:rFonts w:asciiTheme="majorHAnsi" w:eastAsia="Calibri" w:hAnsiTheme="majorHAnsi" w:cstheme="majorHAnsi"/>
          <w:color w:val="auto"/>
          <w:szCs w:val="28"/>
        </w:rPr>
        <w:t xml:space="preserve">Assessment Session </w:t>
      </w:r>
    </w:p>
    <w:p w14:paraId="36DA6EF8" w14:textId="28F37971" w:rsidR="00A81D43" w:rsidRDefault="00A81D43" w:rsidP="00C66DCF">
      <w:pPr>
        <w:spacing w:line="259" w:lineRule="auto"/>
        <w:ind w:left="720" w:right="27" w:firstLine="720"/>
        <w:rPr>
          <w:rFonts w:asciiTheme="majorHAnsi" w:eastAsia="Calibri" w:hAnsiTheme="majorHAnsi" w:cstheme="majorHAnsi"/>
          <w:color w:val="auto"/>
          <w:szCs w:val="28"/>
        </w:rPr>
      </w:pPr>
      <w:r>
        <w:rPr>
          <w:rFonts w:asciiTheme="majorHAnsi" w:eastAsia="Calibri" w:hAnsiTheme="majorHAnsi" w:cstheme="majorHAnsi"/>
          <w:color w:val="auto"/>
          <w:szCs w:val="28"/>
        </w:rPr>
        <w:tab/>
      </w:r>
      <w:r>
        <w:rPr>
          <w:rFonts w:asciiTheme="majorHAnsi" w:eastAsia="Calibri" w:hAnsiTheme="majorHAnsi" w:cstheme="majorHAnsi"/>
          <w:color w:val="auto"/>
          <w:szCs w:val="28"/>
        </w:rPr>
        <w:tab/>
      </w:r>
      <w:r>
        <w:rPr>
          <w:rFonts w:asciiTheme="majorHAnsi" w:eastAsia="Calibri" w:hAnsiTheme="majorHAnsi" w:cstheme="majorHAnsi"/>
          <w:color w:val="auto"/>
          <w:szCs w:val="28"/>
        </w:rPr>
        <w:tab/>
        <w:t>Assessment Report</w:t>
      </w:r>
    </w:p>
    <w:p w14:paraId="2685EFB0" w14:textId="72AC15CD" w:rsidR="00C87C79" w:rsidRDefault="00C87C79" w:rsidP="00C66DCF">
      <w:pPr>
        <w:spacing w:line="259" w:lineRule="auto"/>
        <w:ind w:left="720" w:right="27" w:firstLine="720"/>
        <w:rPr>
          <w:rFonts w:asciiTheme="majorHAnsi" w:eastAsia="Calibri" w:hAnsiTheme="majorHAnsi" w:cstheme="majorHAnsi"/>
          <w:color w:val="auto"/>
          <w:szCs w:val="28"/>
        </w:rPr>
      </w:pPr>
      <w:r>
        <w:rPr>
          <w:rFonts w:asciiTheme="majorHAnsi" w:eastAsia="Calibri" w:hAnsiTheme="majorHAnsi" w:cstheme="majorHAnsi"/>
          <w:color w:val="auto"/>
          <w:szCs w:val="28"/>
        </w:rPr>
        <w:tab/>
      </w:r>
      <w:r>
        <w:rPr>
          <w:rFonts w:asciiTheme="majorHAnsi" w:eastAsia="Calibri" w:hAnsiTheme="majorHAnsi" w:cstheme="majorHAnsi"/>
          <w:color w:val="auto"/>
          <w:szCs w:val="28"/>
        </w:rPr>
        <w:tab/>
      </w:r>
      <w:r w:rsidR="00034A83">
        <w:rPr>
          <w:rFonts w:asciiTheme="majorHAnsi" w:eastAsia="Calibri" w:hAnsiTheme="majorHAnsi" w:cstheme="majorHAnsi"/>
          <w:color w:val="auto"/>
          <w:szCs w:val="28"/>
        </w:rPr>
        <w:tab/>
      </w:r>
      <w:r>
        <w:rPr>
          <w:rFonts w:asciiTheme="majorHAnsi" w:eastAsia="Calibri" w:hAnsiTheme="majorHAnsi" w:cstheme="majorHAnsi"/>
          <w:color w:val="auto"/>
          <w:szCs w:val="28"/>
        </w:rPr>
        <w:t>Assessment Video, optional</w:t>
      </w:r>
    </w:p>
    <w:p w14:paraId="6374DAD6" w14:textId="09151782" w:rsidR="00C87C79" w:rsidRDefault="00C87C79" w:rsidP="00C66DCF">
      <w:pPr>
        <w:spacing w:line="259" w:lineRule="auto"/>
        <w:ind w:left="720" w:right="27" w:firstLine="720"/>
        <w:rPr>
          <w:rFonts w:asciiTheme="majorHAnsi" w:eastAsia="Calibri" w:hAnsiTheme="majorHAnsi" w:cstheme="majorHAnsi"/>
          <w:color w:val="auto"/>
          <w:szCs w:val="28"/>
        </w:rPr>
      </w:pPr>
      <w:r>
        <w:rPr>
          <w:rFonts w:asciiTheme="majorHAnsi" w:eastAsia="Calibri" w:hAnsiTheme="majorHAnsi" w:cstheme="majorHAnsi"/>
          <w:color w:val="auto"/>
          <w:szCs w:val="28"/>
        </w:rPr>
        <w:tab/>
      </w:r>
      <w:r>
        <w:rPr>
          <w:rFonts w:asciiTheme="majorHAnsi" w:eastAsia="Calibri" w:hAnsiTheme="majorHAnsi" w:cstheme="majorHAnsi"/>
          <w:color w:val="auto"/>
          <w:szCs w:val="28"/>
        </w:rPr>
        <w:tab/>
      </w:r>
      <w:r w:rsidR="00034A83">
        <w:rPr>
          <w:rFonts w:asciiTheme="majorHAnsi" w:eastAsia="Calibri" w:hAnsiTheme="majorHAnsi" w:cstheme="majorHAnsi"/>
          <w:color w:val="auto"/>
          <w:szCs w:val="28"/>
        </w:rPr>
        <w:tab/>
      </w:r>
      <w:r>
        <w:rPr>
          <w:rFonts w:asciiTheme="majorHAnsi" w:eastAsia="Calibri" w:hAnsiTheme="majorHAnsi" w:cstheme="majorHAnsi"/>
          <w:color w:val="auto"/>
          <w:szCs w:val="28"/>
        </w:rPr>
        <w:t>CDTA Program Pin</w:t>
      </w:r>
    </w:p>
    <w:p w14:paraId="09339000" w14:textId="5E8BC53F" w:rsidR="00D8656A" w:rsidRDefault="00D8656A" w:rsidP="00C66DCF">
      <w:pPr>
        <w:spacing w:line="259" w:lineRule="auto"/>
        <w:ind w:left="720" w:right="27" w:firstLine="720"/>
        <w:rPr>
          <w:rFonts w:asciiTheme="majorHAnsi" w:eastAsia="Calibri" w:hAnsiTheme="majorHAnsi" w:cstheme="majorHAnsi"/>
          <w:color w:val="auto"/>
          <w:szCs w:val="28"/>
        </w:rPr>
      </w:pPr>
      <w:r>
        <w:rPr>
          <w:rFonts w:asciiTheme="majorHAnsi" w:eastAsia="Calibri" w:hAnsiTheme="majorHAnsi" w:cstheme="majorHAnsi"/>
          <w:color w:val="auto"/>
          <w:szCs w:val="28"/>
        </w:rPr>
        <w:tab/>
      </w:r>
      <w:r>
        <w:rPr>
          <w:rFonts w:asciiTheme="majorHAnsi" w:eastAsia="Calibri" w:hAnsiTheme="majorHAnsi" w:cstheme="majorHAnsi"/>
          <w:color w:val="auto"/>
          <w:szCs w:val="28"/>
        </w:rPr>
        <w:tab/>
      </w:r>
      <w:r>
        <w:rPr>
          <w:rFonts w:asciiTheme="majorHAnsi" w:eastAsia="Calibri" w:hAnsiTheme="majorHAnsi" w:cstheme="majorHAnsi"/>
          <w:color w:val="auto"/>
          <w:szCs w:val="28"/>
        </w:rPr>
        <w:tab/>
        <w:t>Certificate of completion</w:t>
      </w:r>
      <w:r w:rsidR="00A81D43">
        <w:rPr>
          <w:rFonts w:asciiTheme="majorHAnsi" w:eastAsia="Calibri" w:hAnsiTheme="majorHAnsi" w:cstheme="majorHAnsi"/>
          <w:color w:val="auto"/>
          <w:szCs w:val="28"/>
        </w:rPr>
        <w:t xml:space="preserve"> at the completion of Part 3</w:t>
      </w:r>
    </w:p>
    <w:p w14:paraId="02B091FA" w14:textId="5F8E1926" w:rsidR="00DC3265" w:rsidRDefault="00DC3265" w:rsidP="00C66DCF">
      <w:pPr>
        <w:spacing w:line="259" w:lineRule="auto"/>
        <w:ind w:left="720" w:right="27"/>
        <w:rPr>
          <w:rFonts w:asciiTheme="majorHAnsi" w:eastAsia="Calibri" w:hAnsiTheme="majorHAnsi" w:cstheme="majorHAnsi"/>
          <w:color w:val="auto"/>
          <w:szCs w:val="28"/>
        </w:rPr>
      </w:pPr>
      <w:r w:rsidRPr="00DC3265">
        <w:rPr>
          <w:rFonts w:asciiTheme="majorHAnsi" w:eastAsia="Calibri" w:hAnsiTheme="majorHAnsi" w:cstheme="majorHAnsi"/>
          <w:color w:val="auto"/>
          <w:szCs w:val="28"/>
        </w:rPr>
        <w:t>$90</w:t>
      </w:r>
      <w:r>
        <w:rPr>
          <w:rFonts w:asciiTheme="majorHAnsi" w:eastAsia="Calibri" w:hAnsiTheme="majorHAnsi" w:cstheme="majorHAnsi"/>
          <w:b/>
          <w:bCs/>
          <w:color w:val="auto"/>
          <w:szCs w:val="28"/>
        </w:rPr>
        <w:t xml:space="preserve"> </w:t>
      </w:r>
      <w:r w:rsidRPr="00DC3265">
        <w:rPr>
          <w:rFonts w:asciiTheme="majorHAnsi" w:eastAsia="Calibri" w:hAnsiTheme="majorHAnsi" w:cstheme="majorHAnsi"/>
          <w:b/>
          <w:bCs/>
          <w:color w:val="auto"/>
          <w:szCs w:val="28"/>
        </w:rPr>
        <w:t>Program Challenge</w:t>
      </w:r>
      <w:r>
        <w:rPr>
          <w:rFonts w:asciiTheme="majorHAnsi" w:eastAsia="Calibri" w:hAnsiTheme="majorHAnsi" w:cstheme="majorHAnsi"/>
          <w:color w:val="auto"/>
          <w:szCs w:val="28"/>
        </w:rPr>
        <w:t>:</w:t>
      </w:r>
      <w:r w:rsidRPr="00DC3265">
        <w:rPr>
          <w:rFonts w:asciiTheme="majorHAnsi" w:eastAsia="Calibri" w:hAnsiTheme="majorHAnsi" w:cstheme="majorHAnsi"/>
          <w:color w:val="auto"/>
          <w:szCs w:val="28"/>
        </w:rPr>
        <w:t xml:space="preserve"> allows advanced and high intermediate dancers to </w:t>
      </w:r>
      <w:r>
        <w:rPr>
          <w:rFonts w:asciiTheme="majorHAnsi" w:eastAsia="Calibri" w:hAnsiTheme="majorHAnsi" w:cstheme="majorHAnsi"/>
          <w:color w:val="auto"/>
          <w:szCs w:val="28"/>
        </w:rPr>
        <w:t>skip forward to the Part 3 Assessment</w:t>
      </w:r>
      <w:r w:rsidRPr="001A130D">
        <w:rPr>
          <w:rFonts w:asciiTheme="majorHAnsi" w:eastAsia="Calibri" w:hAnsiTheme="majorHAnsi" w:cstheme="majorHAnsi"/>
          <w:color w:val="auto"/>
          <w:szCs w:val="28"/>
        </w:rPr>
        <w:t>.</w:t>
      </w:r>
    </w:p>
    <w:p w14:paraId="22678F9B" w14:textId="1CBC6662" w:rsidR="009D4783" w:rsidRDefault="009D4783" w:rsidP="00C66DCF">
      <w:pPr>
        <w:spacing w:line="259" w:lineRule="auto"/>
        <w:ind w:left="720" w:right="27"/>
        <w:rPr>
          <w:rFonts w:asciiTheme="majorHAnsi" w:eastAsia="Calibri" w:hAnsiTheme="majorHAnsi" w:cstheme="majorHAnsi"/>
          <w:color w:val="auto"/>
          <w:szCs w:val="28"/>
        </w:rPr>
      </w:pPr>
      <w:r>
        <w:rPr>
          <w:rFonts w:asciiTheme="majorHAnsi" w:eastAsia="Calibri" w:hAnsiTheme="majorHAnsi" w:cstheme="majorHAnsi"/>
          <w:color w:val="auto"/>
          <w:szCs w:val="28"/>
        </w:rPr>
        <w:t xml:space="preserve">Incidental assessment fees </w:t>
      </w:r>
    </w:p>
    <w:p w14:paraId="1EDB2C53" w14:textId="12B3CF5E" w:rsidR="009D4783" w:rsidRDefault="009D4783" w:rsidP="00C66DCF">
      <w:pPr>
        <w:spacing w:line="259" w:lineRule="auto"/>
        <w:ind w:left="720" w:right="27"/>
        <w:rPr>
          <w:rFonts w:asciiTheme="majorHAnsi" w:eastAsia="Calibri" w:hAnsiTheme="majorHAnsi" w:cstheme="majorHAnsi"/>
          <w:color w:val="auto"/>
          <w:szCs w:val="28"/>
        </w:rPr>
      </w:pPr>
      <w:r>
        <w:rPr>
          <w:rFonts w:asciiTheme="majorHAnsi" w:eastAsia="Calibri" w:hAnsiTheme="majorHAnsi" w:cstheme="majorHAnsi"/>
          <w:color w:val="auto"/>
          <w:szCs w:val="28"/>
        </w:rPr>
        <w:t>$</w:t>
      </w:r>
      <w:r w:rsidR="000B5AF3">
        <w:rPr>
          <w:rFonts w:asciiTheme="majorHAnsi" w:eastAsia="Calibri" w:hAnsiTheme="majorHAnsi" w:cstheme="majorHAnsi"/>
          <w:color w:val="auto"/>
          <w:szCs w:val="28"/>
        </w:rPr>
        <w:t>35</w:t>
      </w:r>
      <w:r>
        <w:rPr>
          <w:rFonts w:asciiTheme="majorHAnsi" w:eastAsia="Calibri" w:hAnsiTheme="majorHAnsi" w:cstheme="majorHAnsi"/>
          <w:color w:val="auto"/>
          <w:szCs w:val="28"/>
        </w:rPr>
        <w:t xml:space="preserve"> Repeat Assessment</w:t>
      </w:r>
      <w:r w:rsidR="00D62F88">
        <w:rPr>
          <w:rFonts w:asciiTheme="majorHAnsi" w:eastAsia="Calibri" w:hAnsiTheme="majorHAnsi" w:cstheme="majorHAnsi"/>
          <w:color w:val="auto"/>
          <w:szCs w:val="28"/>
        </w:rPr>
        <w:t xml:space="preserve"> plus incidental fees.</w:t>
      </w:r>
    </w:p>
    <w:p w14:paraId="6AD63473" w14:textId="5D19D197" w:rsidR="004F46F5" w:rsidRDefault="004F46F5" w:rsidP="00457016">
      <w:pPr>
        <w:spacing w:line="259" w:lineRule="auto"/>
        <w:ind w:right="27"/>
        <w:rPr>
          <w:rFonts w:asciiTheme="majorHAnsi" w:eastAsia="Calibri" w:hAnsiTheme="majorHAnsi" w:cstheme="majorHAnsi"/>
          <w:b/>
          <w:color w:val="2F5496"/>
          <w:sz w:val="28"/>
          <w:szCs w:val="28"/>
        </w:rPr>
      </w:pPr>
    </w:p>
    <w:p w14:paraId="428A7E2C" w14:textId="3B792FAA" w:rsidR="009854AB" w:rsidRPr="00E509A5" w:rsidRDefault="009854AB" w:rsidP="00457016">
      <w:pPr>
        <w:spacing w:line="259" w:lineRule="auto"/>
        <w:ind w:right="27"/>
        <w:rPr>
          <w:rFonts w:asciiTheme="majorHAnsi" w:eastAsia="Calibri" w:hAnsiTheme="majorHAnsi" w:cstheme="majorHAnsi"/>
        </w:rPr>
      </w:pPr>
      <w:r w:rsidRPr="002F0418">
        <w:rPr>
          <w:rFonts w:asciiTheme="majorHAnsi" w:eastAsia="Calibri" w:hAnsiTheme="majorHAnsi" w:cstheme="majorHAnsi"/>
        </w:rPr>
        <w:t xml:space="preserve">The </w:t>
      </w:r>
      <w:r w:rsidR="00D62F88">
        <w:rPr>
          <w:rFonts w:asciiTheme="majorHAnsi" w:eastAsia="Calibri" w:hAnsiTheme="majorHAnsi" w:cstheme="majorHAnsi"/>
        </w:rPr>
        <w:t>fees are</w:t>
      </w:r>
      <w:r w:rsidRPr="002F0418">
        <w:rPr>
          <w:rFonts w:asciiTheme="majorHAnsi" w:eastAsia="Calibri" w:hAnsiTheme="majorHAnsi" w:cstheme="majorHAnsi"/>
        </w:rPr>
        <w:t xml:space="preserve"> payable to the teacher in advance. Incidental fees may apply </w:t>
      </w:r>
      <w:r w:rsidR="00C769E6">
        <w:rPr>
          <w:rFonts w:asciiTheme="majorHAnsi" w:eastAsia="Calibri" w:hAnsiTheme="majorHAnsi" w:cstheme="majorHAnsi"/>
        </w:rPr>
        <w:t xml:space="preserve">for </w:t>
      </w:r>
      <w:r w:rsidRPr="002F0418">
        <w:rPr>
          <w:rFonts w:asciiTheme="majorHAnsi" w:eastAsia="Calibri" w:hAnsiTheme="majorHAnsi" w:cstheme="majorHAnsi"/>
        </w:rPr>
        <w:t>additional costs (i.e. studio rental, floor fee, travel, logistics, etc.). All fees are non-refundable. The teacher pays the CDTA $15 ($10 dues and $5 pin)</w:t>
      </w:r>
      <w:r w:rsidR="00D62F88">
        <w:rPr>
          <w:rFonts w:asciiTheme="majorHAnsi" w:eastAsia="Calibri" w:hAnsiTheme="majorHAnsi" w:cstheme="majorHAnsi"/>
        </w:rPr>
        <w:t>, from each enrollment fee collected.</w:t>
      </w:r>
      <w:r w:rsidR="00D62F88" w:rsidRPr="002F0418">
        <w:rPr>
          <w:rFonts w:asciiTheme="majorHAnsi" w:eastAsia="Calibri" w:hAnsiTheme="majorHAnsi" w:cstheme="majorHAnsi"/>
        </w:rPr>
        <w:t xml:space="preserve"> </w:t>
      </w:r>
      <w:r>
        <w:rPr>
          <w:rFonts w:asciiTheme="majorHAnsi" w:eastAsia="Calibri" w:hAnsiTheme="majorHAnsi" w:cstheme="majorHAnsi"/>
        </w:rPr>
        <w:t>An</w:t>
      </w:r>
      <w:r w:rsidRPr="002F0418">
        <w:rPr>
          <w:rFonts w:asciiTheme="majorHAnsi" w:eastAsia="Calibri" w:hAnsiTheme="majorHAnsi" w:cstheme="majorHAnsi"/>
        </w:rPr>
        <w:t xml:space="preserve"> interval of one month should pass before another assessment for the same pin is taken. Deviation from any guidelines must be teacher-approved</w:t>
      </w:r>
      <w:r>
        <w:rPr>
          <w:rFonts w:asciiTheme="majorHAnsi" w:eastAsia="Calibri" w:hAnsiTheme="majorHAnsi" w:cstheme="majorHAnsi"/>
        </w:rPr>
        <w:t>,</w:t>
      </w:r>
      <w:r w:rsidRPr="002F0418">
        <w:rPr>
          <w:rFonts w:asciiTheme="majorHAnsi" w:eastAsia="Calibri" w:hAnsiTheme="majorHAnsi" w:cstheme="majorHAnsi"/>
        </w:rPr>
        <w:t xml:space="preserve"> ahead of the assessment session.</w:t>
      </w:r>
    </w:p>
    <w:p w14:paraId="1BBF7F93" w14:textId="77777777" w:rsidR="00181131" w:rsidRDefault="00181131" w:rsidP="00457016">
      <w:pPr>
        <w:spacing w:line="259" w:lineRule="auto"/>
        <w:ind w:right="27"/>
        <w:rPr>
          <w:rFonts w:asciiTheme="majorHAnsi" w:eastAsia="Calibri" w:hAnsiTheme="majorHAnsi" w:cstheme="majorHAnsi"/>
          <w:b/>
          <w:color w:val="1F497D" w:themeColor="text2"/>
          <w:sz w:val="28"/>
          <w:szCs w:val="28"/>
        </w:rPr>
      </w:pPr>
    </w:p>
    <w:p w14:paraId="39DC1C13" w14:textId="718F265C" w:rsidR="00F05D1D" w:rsidRPr="002F0418" w:rsidRDefault="005078D1" w:rsidP="00457016">
      <w:pPr>
        <w:spacing w:line="259" w:lineRule="auto"/>
        <w:ind w:right="27"/>
        <w:rPr>
          <w:rFonts w:asciiTheme="majorHAnsi" w:eastAsia="Calibri" w:hAnsiTheme="majorHAnsi" w:cstheme="majorHAnsi"/>
          <w:b/>
        </w:rPr>
      </w:pPr>
      <w:r w:rsidRPr="00C87C79">
        <w:rPr>
          <w:rFonts w:asciiTheme="majorHAnsi" w:eastAsia="Calibri" w:hAnsiTheme="majorHAnsi" w:cstheme="majorHAnsi"/>
          <w:b/>
          <w:color w:val="1F497D" w:themeColor="text2"/>
          <w:sz w:val="28"/>
          <w:szCs w:val="28"/>
        </w:rPr>
        <w:t>Assessment structure</w:t>
      </w:r>
      <w:r w:rsidRPr="002F0418">
        <w:rPr>
          <w:rFonts w:asciiTheme="majorHAnsi" w:eastAsia="Calibri" w:hAnsiTheme="majorHAnsi" w:cstheme="majorHAnsi"/>
          <w:b/>
        </w:rPr>
        <w:br/>
      </w:r>
    </w:p>
    <w:p w14:paraId="4C2DDD8B" w14:textId="77777777" w:rsidR="00F05D1D" w:rsidRPr="002F0418" w:rsidRDefault="005078D1" w:rsidP="00457016">
      <w:pPr>
        <w:spacing w:line="259" w:lineRule="auto"/>
        <w:ind w:right="27"/>
        <w:rPr>
          <w:rFonts w:asciiTheme="majorHAnsi" w:eastAsia="Calibri" w:hAnsiTheme="majorHAnsi" w:cstheme="majorHAnsi"/>
          <w:b/>
        </w:rPr>
      </w:pPr>
      <w:bookmarkStart w:id="7" w:name="_Hlk522364541"/>
      <w:r w:rsidRPr="002F0418">
        <w:rPr>
          <w:rFonts w:asciiTheme="majorHAnsi" w:eastAsia="Calibri" w:hAnsiTheme="majorHAnsi" w:cstheme="majorHAnsi"/>
          <w:b/>
        </w:rPr>
        <w:t>Session Format</w:t>
      </w:r>
    </w:p>
    <w:p w14:paraId="1698F2C4" w14:textId="0B570320" w:rsidR="00F05D1D" w:rsidRPr="002F0418" w:rsidRDefault="005078D1" w:rsidP="00457016">
      <w:pPr>
        <w:spacing w:line="259" w:lineRule="auto"/>
        <w:ind w:right="27"/>
        <w:rPr>
          <w:rFonts w:asciiTheme="majorHAnsi" w:eastAsia="Calibri" w:hAnsiTheme="majorHAnsi" w:cstheme="majorHAnsi"/>
        </w:rPr>
      </w:pPr>
      <w:r w:rsidRPr="002F0418">
        <w:rPr>
          <w:rFonts w:asciiTheme="majorHAnsi" w:eastAsia="Calibri" w:hAnsiTheme="majorHAnsi" w:cstheme="majorHAnsi"/>
        </w:rPr>
        <w:t xml:space="preserve">The </w:t>
      </w:r>
      <w:r w:rsidR="009854AB">
        <w:rPr>
          <w:rFonts w:asciiTheme="majorHAnsi" w:eastAsia="Calibri" w:hAnsiTheme="majorHAnsi" w:cstheme="majorHAnsi"/>
        </w:rPr>
        <w:t>student</w:t>
      </w:r>
      <w:r w:rsidRPr="002F0418">
        <w:rPr>
          <w:rFonts w:asciiTheme="majorHAnsi" w:eastAsia="Calibri" w:hAnsiTheme="majorHAnsi" w:cstheme="majorHAnsi"/>
        </w:rPr>
        <w:t xml:space="preserve"> should arrive 10 minutes before the scheduled assessment time</w:t>
      </w:r>
      <w:r w:rsidR="00C66DCF">
        <w:rPr>
          <w:rFonts w:asciiTheme="majorHAnsi" w:eastAsia="Calibri" w:hAnsiTheme="majorHAnsi" w:cstheme="majorHAnsi"/>
        </w:rPr>
        <w:t xml:space="preserve"> to prepare (i.e. put on shoes, warm up and stretch)</w:t>
      </w:r>
      <w:r w:rsidRPr="002F0418">
        <w:rPr>
          <w:rFonts w:asciiTheme="majorHAnsi" w:eastAsia="Calibri" w:hAnsiTheme="majorHAnsi" w:cstheme="majorHAnsi"/>
        </w:rPr>
        <w:t xml:space="preserve">. The teacher should receive the </w:t>
      </w:r>
      <w:r w:rsidR="009854AB">
        <w:rPr>
          <w:rFonts w:asciiTheme="majorHAnsi" w:eastAsia="Calibri" w:hAnsiTheme="majorHAnsi" w:cstheme="majorHAnsi"/>
        </w:rPr>
        <w:t>student</w:t>
      </w:r>
      <w:r w:rsidRPr="002F0418">
        <w:rPr>
          <w:rFonts w:asciiTheme="majorHAnsi" w:eastAsia="Calibri" w:hAnsiTheme="majorHAnsi" w:cstheme="majorHAnsi"/>
        </w:rPr>
        <w:t xml:space="preserve"> with kindness and help the </w:t>
      </w:r>
      <w:r w:rsidR="009854AB">
        <w:rPr>
          <w:rFonts w:asciiTheme="majorHAnsi" w:eastAsia="Calibri" w:hAnsiTheme="majorHAnsi" w:cstheme="majorHAnsi"/>
        </w:rPr>
        <w:t>student</w:t>
      </w:r>
      <w:r w:rsidRPr="002F0418">
        <w:rPr>
          <w:rFonts w:asciiTheme="majorHAnsi" w:eastAsia="Calibri" w:hAnsiTheme="majorHAnsi" w:cstheme="majorHAnsi"/>
        </w:rPr>
        <w:t xml:space="preserve"> be relaxed and comfortable. The teacher </w:t>
      </w:r>
      <w:r w:rsidR="009854AB">
        <w:rPr>
          <w:rFonts w:asciiTheme="majorHAnsi" w:eastAsia="Calibri" w:hAnsiTheme="majorHAnsi" w:cstheme="majorHAnsi"/>
        </w:rPr>
        <w:t>brings</w:t>
      </w:r>
      <w:r w:rsidRPr="002F0418">
        <w:rPr>
          <w:rFonts w:asciiTheme="majorHAnsi" w:eastAsia="Calibri" w:hAnsiTheme="majorHAnsi" w:cstheme="majorHAnsi"/>
        </w:rPr>
        <w:t xml:space="preserve"> </w:t>
      </w:r>
      <w:r w:rsidR="009854AB">
        <w:rPr>
          <w:rFonts w:asciiTheme="majorHAnsi" w:eastAsia="Calibri" w:hAnsiTheme="majorHAnsi" w:cstheme="majorHAnsi"/>
        </w:rPr>
        <w:t>the music to play for the two demonstrations.</w:t>
      </w:r>
      <w:r w:rsidRPr="002F0418">
        <w:rPr>
          <w:rFonts w:asciiTheme="majorHAnsi" w:eastAsia="Calibri" w:hAnsiTheme="majorHAnsi" w:cstheme="majorHAnsi"/>
        </w:rPr>
        <w:t xml:space="preserve"> </w:t>
      </w:r>
      <w:r w:rsidR="00753AC5" w:rsidRPr="002F0418">
        <w:rPr>
          <w:rFonts w:asciiTheme="majorHAnsi" w:eastAsia="Calibri" w:hAnsiTheme="majorHAnsi" w:cstheme="majorHAnsi"/>
        </w:rPr>
        <w:t>The video will be deleted once analysis is completed or within a week’s time</w:t>
      </w:r>
      <w:r w:rsidR="00753AC5">
        <w:rPr>
          <w:rFonts w:asciiTheme="majorHAnsi" w:eastAsia="Calibri" w:hAnsiTheme="majorHAnsi" w:cstheme="majorHAnsi"/>
        </w:rPr>
        <w:t>, and it may be shared with the student before deletion</w:t>
      </w:r>
      <w:r w:rsidR="00753AC5" w:rsidRPr="002F0418">
        <w:rPr>
          <w:rFonts w:asciiTheme="majorHAnsi" w:eastAsia="Calibri" w:hAnsiTheme="majorHAnsi" w:cstheme="majorHAnsi"/>
        </w:rPr>
        <w:t xml:space="preserve">. </w:t>
      </w:r>
      <w:r w:rsidRPr="002F0418">
        <w:rPr>
          <w:rFonts w:asciiTheme="majorHAnsi" w:eastAsia="Calibri" w:hAnsiTheme="majorHAnsi" w:cstheme="majorHAnsi"/>
        </w:rPr>
        <w:t xml:space="preserve"> The teacher should position themselves to have unobstructed view of the dancers during the </w:t>
      </w:r>
      <w:r w:rsidR="00151E1E">
        <w:rPr>
          <w:rFonts w:asciiTheme="majorHAnsi" w:eastAsia="Calibri" w:hAnsiTheme="majorHAnsi" w:cstheme="majorHAnsi"/>
        </w:rPr>
        <w:t xml:space="preserve">dance </w:t>
      </w:r>
      <w:r w:rsidRPr="002F0418">
        <w:rPr>
          <w:rFonts w:asciiTheme="majorHAnsi" w:eastAsia="Calibri" w:hAnsiTheme="majorHAnsi" w:cstheme="majorHAnsi"/>
        </w:rPr>
        <w:t>demo</w:t>
      </w:r>
      <w:r w:rsidR="00151E1E">
        <w:rPr>
          <w:rFonts w:asciiTheme="majorHAnsi" w:eastAsia="Calibri" w:hAnsiTheme="majorHAnsi" w:cstheme="majorHAnsi"/>
        </w:rPr>
        <w:t>nstration</w:t>
      </w:r>
      <w:r w:rsidRPr="002F0418">
        <w:rPr>
          <w:rFonts w:asciiTheme="majorHAnsi" w:eastAsia="Calibri" w:hAnsiTheme="majorHAnsi" w:cstheme="majorHAnsi"/>
        </w:rPr>
        <w:t xml:space="preserve"> (i.e. pillars, sitting behind </w:t>
      </w:r>
      <w:r w:rsidR="00AD13F2">
        <w:rPr>
          <w:rFonts w:asciiTheme="majorHAnsi" w:eastAsia="Calibri" w:hAnsiTheme="majorHAnsi" w:cstheme="majorHAnsi"/>
        </w:rPr>
        <w:t>a table</w:t>
      </w:r>
      <w:r w:rsidRPr="002F0418">
        <w:rPr>
          <w:rFonts w:asciiTheme="majorHAnsi" w:eastAsia="Calibri" w:hAnsiTheme="majorHAnsi" w:cstheme="majorHAnsi"/>
        </w:rPr>
        <w:t xml:space="preserve">, etc.). It is beneficial to schedule multiple </w:t>
      </w:r>
      <w:r w:rsidR="00AD13F2">
        <w:rPr>
          <w:rFonts w:asciiTheme="majorHAnsi" w:eastAsia="Calibri" w:hAnsiTheme="majorHAnsi" w:cstheme="majorHAnsi"/>
        </w:rPr>
        <w:t xml:space="preserve">assessments </w:t>
      </w:r>
      <w:r w:rsidRPr="002F0418">
        <w:rPr>
          <w:rFonts w:asciiTheme="majorHAnsi" w:eastAsia="Calibri" w:hAnsiTheme="majorHAnsi" w:cstheme="majorHAnsi"/>
        </w:rPr>
        <w:t xml:space="preserve">in a block of time to </w:t>
      </w:r>
      <w:r w:rsidR="00AD13F2">
        <w:rPr>
          <w:rFonts w:asciiTheme="majorHAnsi" w:eastAsia="Calibri" w:hAnsiTheme="majorHAnsi" w:cstheme="majorHAnsi"/>
        </w:rPr>
        <w:t xml:space="preserve">reduce costs. </w:t>
      </w:r>
      <w:r w:rsidRPr="002F0418">
        <w:rPr>
          <w:rFonts w:asciiTheme="majorHAnsi" w:eastAsia="Calibri" w:hAnsiTheme="majorHAnsi" w:cstheme="majorHAnsi"/>
        </w:rPr>
        <w:t xml:space="preserve"> </w:t>
      </w:r>
    </w:p>
    <w:p w14:paraId="04A617CF" w14:textId="77777777" w:rsidR="00F05D1D" w:rsidRPr="002F0418" w:rsidRDefault="00F05D1D" w:rsidP="00457016">
      <w:pPr>
        <w:spacing w:line="259" w:lineRule="auto"/>
        <w:ind w:right="27"/>
        <w:rPr>
          <w:rFonts w:asciiTheme="majorHAnsi" w:eastAsia="Calibri" w:hAnsiTheme="majorHAnsi" w:cstheme="majorHAnsi"/>
        </w:rPr>
      </w:pPr>
    </w:p>
    <w:p w14:paraId="10E91609" w14:textId="7A7E0E48" w:rsidR="00815F22" w:rsidRPr="009F7EB3" w:rsidRDefault="00815F22" w:rsidP="003816C7">
      <w:pPr>
        <w:keepNext/>
        <w:spacing w:line="259" w:lineRule="auto"/>
        <w:ind w:right="29"/>
        <w:rPr>
          <w:rFonts w:asciiTheme="majorHAnsi" w:eastAsia="Calibri" w:hAnsiTheme="majorHAnsi" w:cstheme="majorHAnsi"/>
          <w:color w:val="auto"/>
        </w:rPr>
      </w:pPr>
      <w:r w:rsidRPr="009F7EB3">
        <w:rPr>
          <w:rFonts w:asciiTheme="majorHAnsi" w:eastAsia="Calibri" w:hAnsiTheme="majorHAnsi" w:cstheme="majorHAnsi"/>
          <w:color w:val="auto"/>
        </w:rPr>
        <w:t>The duration of an assessment is approximately 15-20 minutes</w:t>
      </w:r>
      <w:r>
        <w:rPr>
          <w:rFonts w:asciiTheme="majorHAnsi" w:eastAsia="Calibri" w:hAnsiTheme="majorHAnsi" w:cstheme="majorHAnsi"/>
          <w:color w:val="auto"/>
        </w:rPr>
        <w:t>, and may be like this:</w:t>
      </w:r>
      <w:r w:rsidRPr="009F7EB3">
        <w:rPr>
          <w:rFonts w:asciiTheme="majorHAnsi" w:eastAsia="Calibri" w:hAnsiTheme="majorHAnsi" w:cstheme="majorHAnsi"/>
          <w:color w:val="auto"/>
        </w:rPr>
        <w:t xml:space="preserve"> </w:t>
      </w:r>
    </w:p>
    <w:p w14:paraId="3026847A" w14:textId="0BC107FB" w:rsidR="00F05D1D" w:rsidRPr="002F0418" w:rsidRDefault="005078D1" w:rsidP="00C668AE">
      <w:pPr>
        <w:keepNext/>
        <w:numPr>
          <w:ilvl w:val="0"/>
          <w:numId w:val="10"/>
        </w:numPr>
        <w:spacing w:line="259" w:lineRule="auto"/>
        <w:ind w:right="28"/>
        <w:contextualSpacing/>
        <w:rPr>
          <w:rFonts w:asciiTheme="majorHAnsi" w:eastAsia="Calibri" w:hAnsiTheme="majorHAnsi" w:cstheme="majorHAnsi"/>
        </w:rPr>
      </w:pPr>
      <w:r w:rsidRPr="002F0418">
        <w:rPr>
          <w:rFonts w:asciiTheme="majorHAnsi" w:eastAsia="Calibri" w:hAnsiTheme="majorHAnsi" w:cstheme="majorHAnsi"/>
        </w:rPr>
        <w:t>1</w:t>
      </w:r>
      <w:r w:rsidR="00C66DCF">
        <w:rPr>
          <w:rFonts w:asciiTheme="majorHAnsi" w:eastAsia="Calibri" w:hAnsiTheme="majorHAnsi" w:cstheme="majorHAnsi"/>
        </w:rPr>
        <w:t>-4</w:t>
      </w:r>
      <w:r w:rsidRPr="002F0418">
        <w:rPr>
          <w:rFonts w:asciiTheme="majorHAnsi" w:eastAsia="Calibri" w:hAnsiTheme="majorHAnsi" w:cstheme="majorHAnsi"/>
        </w:rPr>
        <w:t xml:space="preserve"> minute</w:t>
      </w:r>
      <w:r w:rsidR="00C66DCF">
        <w:rPr>
          <w:rFonts w:asciiTheme="majorHAnsi" w:eastAsia="Calibri" w:hAnsiTheme="majorHAnsi" w:cstheme="majorHAnsi"/>
        </w:rPr>
        <w:t>s</w:t>
      </w:r>
      <w:r w:rsidRPr="002F0418">
        <w:rPr>
          <w:rFonts w:asciiTheme="majorHAnsi" w:eastAsia="Calibri" w:hAnsiTheme="majorHAnsi" w:cstheme="majorHAnsi"/>
        </w:rPr>
        <w:t xml:space="preserve"> - introductions</w:t>
      </w:r>
    </w:p>
    <w:p w14:paraId="50B50633" w14:textId="387E574B" w:rsidR="00F05D1D" w:rsidRPr="002F0418" w:rsidRDefault="005078D1" w:rsidP="00C668AE">
      <w:pPr>
        <w:keepNext/>
        <w:numPr>
          <w:ilvl w:val="0"/>
          <w:numId w:val="10"/>
        </w:numPr>
        <w:spacing w:line="259" w:lineRule="auto"/>
        <w:ind w:left="714" w:right="28" w:hanging="357"/>
        <w:contextualSpacing/>
        <w:rPr>
          <w:rFonts w:asciiTheme="majorHAnsi" w:eastAsia="Calibri" w:hAnsiTheme="majorHAnsi" w:cstheme="majorHAnsi"/>
        </w:rPr>
      </w:pPr>
      <w:r w:rsidRPr="002F0418">
        <w:rPr>
          <w:rFonts w:asciiTheme="majorHAnsi" w:eastAsia="Calibri" w:hAnsiTheme="majorHAnsi" w:cstheme="majorHAnsi"/>
        </w:rPr>
        <w:t xml:space="preserve">3 minutes </w:t>
      </w:r>
      <w:r w:rsidR="00152A73">
        <w:rPr>
          <w:rFonts w:asciiTheme="majorHAnsi" w:eastAsia="Calibri" w:hAnsiTheme="majorHAnsi" w:cstheme="majorHAnsi"/>
        </w:rPr>
        <w:t>–</w:t>
      </w:r>
      <w:r w:rsidRPr="002F0418">
        <w:rPr>
          <w:rFonts w:asciiTheme="majorHAnsi" w:eastAsia="Calibri" w:hAnsiTheme="majorHAnsi" w:cstheme="majorHAnsi"/>
        </w:rPr>
        <w:t xml:space="preserve"> </w:t>
      </w:r>
      <w:r w:rsidR="00152A73">
        <w:rPr>
          <w:rFonts w:asciiTheme="majorHAnsi" w:eastAsia="Calibri" w:hAnsiTheme="majorHAnsi" w:cstheme="majorHAnsi"/>
        </w:rPr>
        <w:t xml:space="preserve">first </w:t>
      </w:r>
      <w:r w:rsidRPr="002F0418">
        <w:rPr>
          <w:rFonts w:asciiTheme="majorHAnsi" w:eastAsia="Calibri" w:hAnsiTheme="majorHAnsi" w:cstheme="majorHAnsi"/>
        </w:rPr>
        <w:t>dance demonstration</w:t>
      </w:r>
    </w:p>
    <w:p w14:paraId="4BBBB01D" w14:textId="77777777" w:rsidR="00F05D1D" w:rsidRPr="002F0418" w:rsidRDefault="005078D1" w:rsidP="00C668AE">
      <w:pPr>
        <w:keepNext/>
        <w:numPr>
          <w:ilvl w:val="0"/>
          <w:numId w:val="10"/>
        </w:numPr>
        <w:spacing w:line="259" w:lineRule="auto"/>
        <w:ind w:left="714" w:right="28" w:hanging="357"/>
        <w:contextualSpacing/>
        <w:rPr>
          <w:rFonts w:asciiTheme="majorHAnsi" w:eastAsia="Calibri" w:hAnsiTheme="majorHAnsi" w:cstheme="majorHAnsi"/>
        </w:rPr>
      </w:pPr>
      <w:r w:rsidRPr="002F0418">
        <w:rPr>
          <w:rFonts w:asciiTheme="majorHAnsi" w:eastAsia="Calibri" w:hAnsiTheme="majorHAnsi" w:cstheme="majorHAnsi"/>
        </w:rPr>
        <w:t>3 minutes - writing assessment notes</w:t>
      </w:r>
    </w:p>
    <w:p w14:paraId="7A601D5A" w14:textId="77777777" w:rsidR="00F05D1D" w:rsidRPr="002F0418" w:rsidRDefault="005078D1" w:rsidP="00C668AE">
      <w:pPr>
        <w:keepNext/>
        <w:numPr>
          <w:ilvl w:val="0"/>
          <w:numId w:val="10"/>
        </w:numPr>
        <w:spacing w:line="259" w:lineRule="auto"/>
        <w:ind w:left="714" w:right="28" w:hanging="357"/>
        <w:contextualSpacing/>
        <w:rPr>
          <w:rFonts w:asciiTheme="majorHAnsi" w:eastAsia="Calibri" w:hAnsiTheme="majorHAnsi" w:cstheme="majorHAnsi"/>
        </w:rPr>
      </w:pPr>
      <w:r w:rsidRPr="002F0418">
        <w:rPr>
          <w:rFonts w:asciiTheme="majorHAnsi" w:eastAsia="Calibri" w:hAnsiTheme="majorHAnsi" w:cstheme="majorHAnsi"/>
        </w:rPr>
        <w:t>1 minute - brief break between assessments</w:t>
      </w:r>
    </w:p>
    <w:p w14:paraId="5452F736" w14:textId="70967428" w:rsidR="00F05D1D" w:rsidRPr="002F0418" w:rsidRDefault="005078D1" w:rsidP="00C668AE">
      <w:pPr>
        <w:keepNext/>
        <w:numPr>
          <w:ilvl w:val="0"/>
          <w:numId w:val="10"/>
        </w:numPr>
        <w:spacing w:line="259" w:lineRule="auto"/>
        <w:ind w:left="714" w:right="28" w:hanging="357"/>
        <w:contextualSpacing/>
        <w:rPr>
          <w:rFonts w:asciiTheme="majorHAnsi" w:eastAsia="Calibri" w:hAnsiTheme="majorHAnsi" w:cstheme="majorHAnsi"/>
        </w:rPr>
      </w:pPr>
      <w:r w:rsidRPr="002F0418">
        <w:rPr>
          <w:rFonts w:asciiTheme="majorHAnsi" w:eastAsia="Calibri" w:hAnsiTheme="majorHAnsi" w:cstheme="majorHAnsi"/>
        </w:rPr>
        <w:t xml:space="preserve">3 minutes </w:t>
      </w:r>
      <w:r w:rsidR="00152A73">
        <w:rPr>
          <w:rFonts w:asciiTheme="majorHAnsi" w:eastAsia="Calibri" w:hAnsiTheme="majorHAnsi" w:cstheme="majorHAnsi"/>
        </w:rPr>
        <w:t>–</w:t>
      </w:r>
      <w:r w:rsidRPr="002F0418">
        <w:rPr>
          <w:rFonts w:asciiTheme="majorHAnsi" w:eastAsia="Calibri" w:hAnsiTheme="majorHAnsi" w:cstheme="majorHAnsi"/>
        </w:rPr>
        <w:t xml:space="preserve"> </w:t>
      </w:r>
      <w:r w:rsidR="00152A73">
        <w:rPr>
          <w:rFonts w:asciiTheme="majorHAnsi" w:eastAsia="Calibri" w:hAnsiTheme="majorHAnsi" w:cstheme="majorHAnsi"/>
        </w:rPr>
        <w:t xml:space="preserve">second </w:t>
      </w:r>
      <w:r w:rsidRPr="002F0418">
        <w:rPr>
          <w:rFonts w:asciiTheme="majorHAnsi" w:eastAsia="Calibri" w:hAnsiTheme="majorHAnsi" w:cstheme="majorHAnsi"/>
        </w:rPr>
        <w:t>dance demonstration</w:t>
      </w:r>
    </w:p>
    <w:p w14:paraId="0DE2B3A7" w14:textId="77777777" w:rsidR="00F05D1D" w:rsidRPr="002F0418" w:rsidRDefault="005078D1" w:rsidP="00C668AE">
      <w:pPr>
        <w:numPr>
          <w:ilvl w:val="0"/>
          <w:numId w:val="10"/>
        </w:numPr>
        <w:spacing w:line="259" w:lineRule="auto"/>
        <w:ind w:left="714" w:right="27" w:hanging="357"/>
        <w:contextualSpacing/>
        <w:rPr>
          <w:rFonts w:asciiTheme="majorHAnsi" w:eastAsia="Calibri" w:hAnsiTheme="majorHAnsi" w:cstheme="majorHAnsi"/>
        </w:rPr>
      </w:pPr>
      <w:r w:rsidRPr="002F0418">
        <w:rPr>
          <w:rFonts w:asciiTheme="majorHAnsi" w:eastAsia="Calibri" w:hAnsiTheme="majorHAnsi" w:cstheme="majorHAnsi"/>
        </w:rPr>
        <w:t>3 minutes - writing assessment notes</w:t>
      </w:r>
    </w:p>
    <w:p w14:paraId="4D12C9C3" w14:textId="77777777" w:rsidR="00F05D1D" w:rsidRPr="002F0418" w:rsidRDefault="005078D1" w:rsidP="00457016">
      <w:pPr>
        <w:numPr>
          <w:ilvl w:val="0"/>
          <w:numId w:val="10"/>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1 minute - brief break between assessments</w:t>
      </w:r>
    </w:p>
    <w:bookmarkEnd w:id="7"/>
    <w:p w14:paraId="64D30B3D" w14:textId="77777777" w:rsidR="00F05D1D" w:rsidRPr="002F0418" w:rsidRDefault="00F05D1D" w:rsidP="00457016">
      <w:pPr>
        <w:spacing w:line="259" w:lineRule="auto"/>
        <w:ind w:right="27"/>
        <w:rPr>
          <w:rFonts w:asciiTheme="majorHAnsi" w:eastAsia="Calibri" w:hAnsiTheme="majorHAnsi" w:cstheme="majorHAnsi"/>
        </w:rPr>
      </w:pPr>
    </w:p>
    <w:p w14:paraId="1CB67430" w14:textId="77777777" w:rsidR="00F05D1D" w:rsidRPr="002F0418" w:rsidRDefault="005078D1" w:rsidP="00457016">
      <w:pPr>
        <w:spacing w:line="259" w:lineRule="auto"/>
        <w:ind w:right="27"/>
        <w:rPr>
          <w:rFonts w:asciiTheme="majorHAnsi" w:eastAsia="Calibri" w:hAnsiTheme="majorHAnsi" w:cstheme="majorHAnsi"/>
          <w:b/>
        </w:rPr>
      </w:pPr>
      <w:r w:rsidRPr="002F0418">
        <w:rPr>
          <w:rFonts w:asciiTheme="majorHAnsi" w:eastAsia="Calibri" w:hAnsiTheme="majorHAnsi" w:cstheme="majorHAnsi"/>
          <w:b/>
        </w:rPr>
        <w:t>The music</w:t>
      </w:r>
    </w:p>
    <w:p w14:paraId="1E940ED6" w14:textId="5BCBCB72" w:rsidR="00F05D1D" w:rsidRDefault="00E509A5" w:rsidP="00457016">
      <w:pPr>
        <w:spacing w:line="259" w:lineRule="auto"/>
        <w:ind w:right="27"/>
        <w:rPr>
          <w:rFonts w:asciiTheme="majorHAnsi" w:eastAsia="Calibri" w:hAnsiTheme="majorHAnsi" w:cstheme="majorHAnsi"/>
        </w:rPr>
      </w:pPr>
      <w:r>
        <w:rPr>
          <w:rFonts w:asciiTheme="majorHAnsi" w:eastAsia="Calibri" w:hAnsiTheme="majorHAnsi" w:cstheme="majorHAnsi"/>
        </w:rPr>
        <w:t xml:space="preserve">The </w:t>
      </w:r>
      <w:r w:rsidR="009854AB">
        <w:rPr>
          <w:rFonts w:asciiTheme="majorHAnsi" w:eastAsia="Calibri" w:hAnsiTheme="majorHAnsi" w:cstheme="majorHAnsi"/>
        </w:rPr>
        <w:t>student</w:t>
      </w:r>
      <w:r w:rsidR="005078D1" w:rsidRPr="002F0418">
        <w:rPr>
          <w:rFonts w:asciiTheme="majorHAnsi" w:eastAsia="Calibri" w:hAnsiTheme="majorHAnsi" w:cstheme="majorHAnsi"/>
        </w:rPr>
        <w:t xml:space="preserve"> chooses one song for the </w:t>
      </w:r>
      <w:r w:rsidR="00151E1E">
        <w:rPr>
          <w:rFonts w:asciiTheme="majorHAnsi" w:eastAsia="Calibri" w:hAnsiTheme="majorHAnsi" w:cstheme="majorHAnsi"/>
        </w:rPr>
        <w:t xml:space="preserve">first dance </w:t>
      </w:r>
      <w:r w:rsidR="005078D1" w:rsidRPr="002F0418">
        <w:rPr>
          <w:rFonts w:asciiTheme="majorHAnsi" w:eastAsia="Calibri" w:hAnsiTheme="majorHAnsi" w:cstheme="majorHAnsi"/>
        </w:rPr>
        <w:t>demonstration from the list of CDTA-approved songs</w:t>
      </w:r>
      <w:r>
        <w:rPr>
          <w:rFonts w:asciiTheme="majorHAnsi" w:eastAsia="Calibri" w:hAnsiTheme="majorHAnsi" w:cstheme="majorHAnsi"/>
        </w:rPr>
        <w:t>.</w:t>
      </w:r>
      <w:r w:rsidR="005078D1" w:rsidRPr="002F0418">
        <w:rPr>
          <w:rFonts w:asciiTheme="majorHAnsi" w:eastAsia="Calibri" w:hAnsiTheme="majorHAnsi" w:cstheme="majorHAnsi"/>
        </w:rPr>
        <w:t xml:space="preserve"> The </w:t>
      </w:r>
      <w:r w:rsidR="00181131">
        <w:rPr>
          <w:rFonts w:asciiTheme="majorHAnsi" w:eastAsia="Calibri" w:hAnsiTheme="majorHAnsi" w:cstheme="majorHAnsi"/>
        </w:rPr>
        <w:t>teacher</w:t>
      </w:r>
      <w:r w:rsidR="005078D1" w:rsidRPr="002F0418">
        <w:rPr>
          <w:rFonts w:asciiTheme="majorHAnsi" w:eastAsia="Calibri" w:hAnsiTheme="majorHAnsi" w:cstheme="majorHAnsi"/>
        </w:rPr>
        <w:t xml:space="preserve"> chooses the music for the </w:t>
      </w:r>
      <w:r w:rsidR="00151E1E">
        <w:rPr>
          <w:rFonts w:asciiTheme="majorHAnsi" w:eastAsia="Calibri" w:hAnsiTheme="majorHAnsi" w:cstheme="majorHAnsi"/>
        </w:rPr>
        <w:t>second dance</w:t>
      </w:r>
      <w:r w:rsidR="005078D1" w:rsidRPr="002F0418">
        <w:rPr>
          <w:rFonts w:asciiTheme="majorHAnsi" w:eastAsia="Calibri" w:hAnsiTheme="majorHAnsi" w:cstheme="majorHAnsi"/>
        </w:rPr>
        <w:t xml:space="preserve"> demonstration from the same list of approved songs.</w:t>
      </w:r>
      <w:r>
        <w:rPr>
          <w:rFonts w:asciiTheme="majorHAnsi" w:eastAsia="Calibri" w:hAnsiTheme="majorHAnsi" w:cstheme="majorHAnsi"/>
        </w:rPr>
        <w:t xml:space="preserve"> </w:t>
      </w:r>
      <w:r w:rsidRPr="002F0418">
        <w:rPr>
          <w:rFonts w:asciiTheme="majorHAnsi" w:eastAsia="Calibri" w:hAnsiTheme="majorHAnsi" w:cstheme="majorHAnsi"/>
        </w:rPr>
        <w:t xml:space="preserve">To preserve the dance’s authenticity, </w:t>
      </w:r>
      <w:r>
        <w:rPr>
          <w:rFonts w:asciiTheme="majorHAnsi" w:eastAsia="Calibri" w:hAnsiTheme="majorHAnsi" w:cstheme="majorHAnsi"/>
        </w:rPr>
        <w:t xml:space="preserve">the approved songs are </w:t>
      </w:r>
      <w:r w:rsidRPr="002F0418">
        <w:rPr>
          <w:rFonts w:asciiTheme="majorHAnsi" w:eastAsia="Calibri" w:hAnsiTheme="majorHAnsi" w:cstheme="majorHAnsi"/>
        </w:rPr>
        <w:t>from the Golden Age of tango.</w:t>
      </w:r>
    </w:p>
    <w:p w14:paraId="3109E077" w14:textId="77777777" w:rsidR="00F05D1D" w:rsidRPr="002F0418" w:rsidRDefault="00F05D1D" w:rsidP="00457016">
      <w:pPr>
        <w:spacing w:line="259" w:lineRule="auto"/>
        <w:ind w:right="27"/>
        <w:rPr>
          <w:rFonts w:asciiTheme="majorHAnsi" w:eastAsia="Calibri" w:hAnsiTheme="majorHAnsi" w:cstheme="majorHAnsi"/>
          <w:b/>
        </w:rPr>
      </w:pPr>
    </w:p>
    <w:p w14:paraId="62F4FBF6" w14:textId="77777777" w:rsidR="00F05D1D" w:rsidRPr="002F0418" w:rsidRDefault="005078D1" w:rsidP="00457016">
      <w:pPr>
        <w:spacing w:line="259" w:lineRule="auto"/>
        <w:ind w:right="27"/>
        <w:rPr>
          <w:rFonts w:asciiTheme="majorHAnsi" w:eastAsia="Calibri" w:hAnsiTheme="majorHAnsi" w:cstheme="majorHAnsi"/>
        </w:rPr>
      </w:pPr>
      <w:r w:rsidRPr="002F0418">
        <w:rPr>
          <w:rFonts w:asciiTheme="majorHAnsi" w:eastAsia="Calibri" w:hAnsiTheme="majorHAnsi" w:cstheme="majorHAnsi"/>
          <w:b/>
        </w:rPr>
        <w:t>Dance demonstration</w:t>
      </w:r>
    </w:p>
    <w:p w14:paraId="6B72F830" w14:textId="3BA17A49" w:rsidR="00F05D1D" w:rsidRPr="002F0418" w:rsidRDefault="005078D1" w:rsidP="00457016">
      <w:pPr>
        <w:numPr>
          <w:ilvl w:val="0"/>
          <w:numId w:val="9"/>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A </w:t>
      </w:r>
      <w:r w:rsidR="009854AB">
        <w:rPr>
          <w:rFonts w:asciiTheme="majorHAnsi" w:eastAsia="Calibri" w:hAnsiTheme="majorHAnsi" w:cstheme="majorHAnsi"/>
        </w:rPr>
        <w:t>student</w:t>
      </w:r>
      <w:r w:rsidRPr="002F0418">
        <w:rPr>
          <w:rFonts w:asciiTheme="majorHAnsi" w:eastAsia="Calibri" w:hAnsiTheme="majorHAnsi" w:cstheme="majorHAnsi"/>
        </w:rPr>
        <w:t xml:space="preserve"> is expected to bring a dance partner to the assessment session, and demonstrate </w:t>
      </w:r>
      <w:r w:rsidR="00152A73">
        <w:rPr>
          <w:rFonts w:asciiTheme="majorHAnsi" w:eastAsia="Calibri" w:hAnsiTheme="majorHAnsi" w:cstheme="majorHAnsi"/>
        </w:rPr>
        <w:t>required</w:t>
      </w:r>
      <w:r w:rsidRPr="002F0418">
        <w:rPr>
          <w:rFonts w:asciiTheme="majorHAnsi" w:eastAsia="Calibri" w:hAnsiTheme="majorHAnsi" w:cstheme="majorHAnsi"/>
        </w:rPr>
        <w:t xml:space="preserve"> elements and concepts in two partnered dance demonstrations. </w:t>
      </w:r>
    </w:p>
    <w:p w14:paraId="34A831E3" w14:textId="08D80FA2" w:rsidR="00F05D1D" w:rsidRPr="002F0418" w:rsidRDefault="005078D1" w:rsidP="00457016">
      <w:pPr>
        <w:numPr>
          <w:ilvl w:val="0"/>
          <w:numId w:val="9"/>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Regardless of gender, a </w:t>
      </w:r>
      <w:r w:rsidR="009854AB">
        <w:rPr>
          <w:rFonts w:asciiTheme="majorHAnsi" w:eastAsia="Calibri" w:hAnsiTheme="majorHAnsi" w:cstheme="majorHAnsi"/>
        </w:rPr>
        <w:t>student</w:t>
      </w:r>
      <w:r w:rsidRPr="002F0418">
        <w:rPr>
          <w:rFonts w:asciiTheme="majorHAnsi" w:eastAsia="Calibri" w:hAnsiTheme="majorHAnsi" w:cstheme="majorHAnsi"/>
        </w:rPr>
        <w:t xml:space="preserve"> may choose to be assessed as a leader or as a follower. </w:t>
      </w:r>
    </w:p>
    <w:p w14:paraId="338EB366" w14:textId="1ACDFC04" w:rsidR="00F05D1D" w:rsidRPr="002F0418" w:rsidRDefault="005078D1" w:rsidP="00457016">
      <w:pPr>
        <w:numPr>
          <w:ilvl w:val="0"/>
          <w:numId w:val="9"/>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lastRenderedPageBreak/>
        <w:t xml:space="preserve">Only one </w:t>
      </w:r>
      <w:r w:rsidR="009854AB">
        <w:rPr>
          <w:rFonts w:asciiTheme="majorHAnsi" w:eastAsia="Calibri" w:hAnsiTheme="majorHAnsi" w:cstheme="majorHAnsi"/>
        </w:rPr>
        <w:t>student</w:t>
      </w:r>
      <w:r w:rsidRPr="002F0418">
        <w:rPr>
          <w:rFonts w:asciiTheme="majorHAnsi" w:eastAsia="Calibri" w:hAnsiTheme="majorHAnsi" w:cstheme="majorHAnsi"/>
        </w:rPr>
        <w:t xml:space="preserve"> in the partnership is assessed in one assessment session. </w:t>
      </w:r>
      <w:r w:rsidR="00152A73">
        <w:rPr>
          <w:rFonts w:asciiTheme="majorHAnsi" w:eastAsia="Calibri" w:hAnsiTheme="majorHAnsi" w:cstheme="majorHAnsi"/>
        </w:rPr>
        <w:t>Teacher may allow both partners to be assessed at the same time, with video recording.</w:t>
      </w:r>
    </w:p>
    <w:p w14:paraId="0485130B" w14:textId="42DBEFD5" w:rsidR="00F05D1D" w:rsidRPr="002F0418" w:rsidRDefault="005078D1" w:rsidP="00457016">
      <w:pPr>
        <w:numPr>
          <w:ilvl w:val="0"/>
          <w:numId w:val="9"/>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The demonstrations are done for the entire duration of </w:t>
      </w:r>
      <w:r w:rsidR="00152A73">
        <w:rPr>
          <w:rFonts w:asciiTheme="majorHAnsi" w:eastAsia="Calibri" w:hAnsiTheme="majorHAnsi" w:cstheme="majorHAnsi"/>
        </w:rPr>
        <w:t>each</w:t>
      </w:r>
      <w:r w:rsidRPr="002F0418">
        <w:rPr>
          <w:rFonts w:asciiTheme="majorHAnsi" w:eastAsia="Calibri" w:hAnsiTheme="majorHAnsi" w:cstheme="majorHAnsi"/>
        </w:rPr>
        <w:t xml:space="preserve"> song.</w:t>
      </w:r>
    </w:p>
    <w:p w14:paraId="00384F50" w14:textId="29E998A2" w:rsidR="00F05D1D" w:rsidRPr="002F0418" w:rsidRDefault="005078D1" w:rsidP="00457016">
      <w:pPr>
        <w:numPr>
          <w:ilvl w:val="0"/>
          <w:numId w:val="9"/>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The </w:t>
      </w:r>
      <w:r w:rsidR="009854AB">
        <w:rPr>
          <w:rFonts w:asciiTheme="majorHAnsi" w:eastAsia="Calibri" w:hAnsiTheme="majorHAnsi" w:cstheme="majorHAnsi"/>
        </w:rPr>
        <w:t>student</w:t>
      </w:r>
      <w:r w:rsidRPr="002F0418">
        <w:rPr>
          <w:rFonts w:asciiTheme="majorHAnsi" w:eastAsia="Calibri" w:hAnsiTheme="majorHAnsi" w:cstheme="majorHAnsi"/>
        </w:rPr>
        <w:t xml:space="preserve"> may be asked to partner with the teacher or their delegate</w:t>
      </w:r>
      <w:r w:rsidR="009828D2">
        <w:rPr>
          <w:rFonts w:asciiTheme="majorHAnsi" w:eastAsia="Calibri" w:hAnsiTheme="majorHAnsi" w:cstheme="majorHAnsi"/>
        </w:rPr>
        <w:t xml:space="preserve"> for assessment purposes.</w:t>
      </w:r>
    </w:p>
    <w:p w14:paraId="0B475A07" w14:textId="77777777" w:rsidR="00F05D1D" w:rsidRPr="002F0418" w:rsidRDefault="00F05D1D" w:rsidP="00457016">
      <w:pPr>
        <w:spacing w:line="259" w:lineRule="auto"/>
        <w:ind w:right="27"/>
        <w:rPr>
          <w:rFonts w:asciiTheme="majorHAnsi" w:eastAsia="Calibri" w:hAnsiTheme="majorHAnsi" w:cstheme="majorHAnsi"/>
          <w:b/>
        </w:rPr>
      </w:pPr>
    </w:p>
    <w:p w14:paraId="4B55673B" w14:textId="0D850FE1" w:rsidR="00F05D1D" w:rsidRPr="002F0418" w:rsidRDefault="005078D1" w:rsidP="00457016">
      <w:pPr>
        <w:keepNext/>
        <w:spacing w:line="259" w:lineRule="auto"/>
        <w:ind w:right="28"/>
        <w:rPr>
          <w:rFonts w:asciiTheme="majorHAnsi" w:eastAsia="Calibri" w:hAnsiTheme="majorHAnsi" w:cstheme="majorHAnsi"/>
        </w:rPr>
      </w:pPr>
      <w:r w:rsidRPr="002F0418">
        <w:rPr>
          <w:rFonts w:asciiTheme="majorHAnsi" w:eastAsia="Calibri" w:hAnsiTheme="majorHAnsi" w:cstheme="majorHAnsi"/>
          <w:b/>
        </w:rPr>
        <w:t>Form and etiquette guidelines</w:t>
      </w:r>
    </w:p>
    <w:p w14:paraId="26661C7D" w14:textId="30F815B9" w:rsidR="00F05D1D" w:rsidRPr="002F0418" w:rsidRDefault="005078D1" w:rsidP="00457016">
      <w:pPr>
        <w:numPr>
          <w:ilvl w:val="0"/>
          <w:numId w:val="4"/>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In keeping with the nature of </w:t>
      </w:r>
      <w:r w:rsidR="00BD2D85">
        <w:rPr>
          <w:rFonts w:asciiTheme="majorHAnsi" w:eastAsia="Calibri" w:hAnsiTheme="majorHAnsi" w:cstheme="majorHAnsi"/>
        </w:rPr>
        <w:t>the</w:t>
      </w:r>
      <w:r w:rsidRPr="002F0418">
        <w:rPr>
          <w:rFonts w:asciiTheme="majorHAnsi" w:eastAsia="Calibri" w:hAnsiTheme="majorHAnsi" w:cstheme="majorHAnsi"/>
        </w:rPr>
        <w:t xml:space="preserve"> </w:t>
      </w:r>
      <w:r w:rsidR="00E31611">
        <w:rPr>
          <w:rFonts w:asciiTheme="majorHAnsi" w:eastAsia="Calibri" w:hAnsiTheme="majorHAnsi" w:cstheme="majorHAnsi"/>
        </w:rPr>
        <w:t xml:space="preserve">social </w:t>
      </w:r>
      <w:r w:rsidRPr="002F0418">
        <w:rPr>
          <w:rFonts w:asciiTheme="majorHAnsi" w:eastAsia="Calibri" w:hAnsiTheme="majorHAnsi" w:cstheme="majorHAnsi"/>
        </w:rPr>
        <w:t>dance</w:t>
      </w:r>
      <w:r w:rsidR="00BD2D85">
        <w:rPr>
          <w:rFonts w:asciiTheme="majorHAnsi" w:eastAsia="Calibri" w:hAnsiTheme="majorHAnsi" w:cstheme="majorHAnsi"/>
        </w:rPr>
        <w:t>,</w:t>
      </w:r>
      <w:r w:rsidRPr="002F0418">
        <w:rPr>
          <w:rFonts w:asciiTheme="majorHAnsi" w:eastAsia="Calibri" w:hAnsiTheme="majorHAnsi" w:cstheme="majorHAnsi"/>
        </w:rPr>
        <w:t xml:space="preserve"> the demonstration </w:t>
      </w:r>
      <w:r w:rsidR="00152A73">
        <w:rPr>
          <w:rFonts w:asciiTheme="majorHAnsi" w:eastAsia="Calibri" w:hAnsiTheme="majorHAnsi" w:cstheme="majorHAnsi"/>
        </w:rPr>
        <w:t xml:space="preserve">is </w:t>
      </w:r>
      <w:r w:rsidRPr="002F0418">
        <w:rPr>
          <w:rFonts w:asciiTheme="majorHAnsi" w:eastAsia="Calibri" w:hAnsiTheme="majorHAnsi" w:cstheme="majorHAnsi"/>
        </w:rPr>
        <w:t xml:space="preserve">to be improvised, not choreographed. More improvised variety and less use of </w:t>
      </w:r>
      <w:r w:rsidR="00152A73">
        <w:rPr>
          <w:rFonts w:asciiTheme="majorHAnsi" w:eastAsia="Calibri" w:hAnsiTheme="majorHAnsi" w:cstheme="majorHAnsi"/>
        </w:rPr>
        <w:t xml:space="preserve">repetitive </w:t>
      </w:r>
      <w:r w:rsidRPr="002F0418">
        <w:rPr>
          <w:rFonts w:asciiTheme="majorHAnsi" w:eastAsia="Calibri" w:hAnsiTheme="majorHAnsi" w:cstheme="majorHAnsi"/>
        </w:rPr>
        <w:t xml:space="preserve">patterns will result in higher scores. </w:t>
      </w:r>
    </w:p>
    <w:p w14:paraId="365FBEB4" w14:textId="69351638" w:rsidR="00F05D1D" w:rsidRPr="002F0418" w:rsidRDefault="005078D1" w:rsidP="00457016">
      <w:pPr>
        <w:numPr>
          <w:ilvl w:val="0"/>
          <w:numId w:val="4"/>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Only fundamental elements of tango should be used. Minimal </w:t>
      </w:r>
      <w:proofErr w:type="spellStart"/>
      <w:r w:rsidRPr="002F0418">
        <w:rPr>
          <w:rFonts w:asciiTheme="majorHAnsi" w:eastAsia="Calibri" w:hAnsiTheme="majorHAnsi" w:cstheme="majorHAnsi"/>
        </w:rPr>
        <w:t>adornos</w:t>
      </w:r>
      <w:proofErr w:type="spellEnd"/>
      <w:r w:rsidRPr="002F0418">
        <w:rPr>
          <w:rFonts w:asciiTheme="majorHAnsi" w:eastAsia="Calibri" w:hAnsiTheme="majorHAnsi" w:cstheme="majorHAnsi"/>
        </w:rPr>
        <w:t xml:space="preserve"> are permitted. </w:t>
      </w:r>
      <w:r w:rsidR="00BD2D85">
        <w:rPr>
          <w:rFonts w:asciiTheme="majorHAnsi" w:eastAsia="Calibri" w:hAnsiTheme="majorHAnsi" w:cstheme="majorHAnsi"/>
        </w:rPr>
        <w:t>The</w:t>
      </w:r>
      <w:r w:rsidRPr="002F0418">
        <w:rPr>
          <w:rFonts w:asciiTheme="majorHAnsi" w:eastAsia="Calibri" w:hAnsiTheme="majorHAnsi" w:cstheme="majorHAnsi"/>
        </w:rPr>
        <w:t xml:space="preserve"> </w:t>
      </w:r>
      <w:r w:rsidR="009854AB">
        <w:rPr>
          <w:rFonts w:asciiTheme="majorHAnsi" w:eastAsia="Calibri" w:hAnsiTheme="majorHAnsi" w:cstheme="majorHAnsi"/>
        </w:rPr>
        <w:t>student</w:t>
      </w:r>
      <w:r w:rsidRPr="002F0418">
        <w:rPr>
          <w:rFonts w:asciiTheme="majorHAnsi" w:eastAsia="Calibri" w:hAnsiTheme="majorHAnsi" w:cstheme="majorHAnsi"/>
        </w:rPr>
        <w:t xml:space="preserve"> is discouraged from using elements like </w:t>
      </w:r>
      <w:proofErr w:type="spellStart"/>
      <w:r w:rsidRPr="002F0418">
        <w:rPr>
          <w:rFonts w:asciiTheme="majorHAnsi" w:eastAsia="Calibri" w:hAnsiTheme="majorHAnsi" w:cstheme="majorHAnsi"/>
        </w:rPr>
        <w:t>gancho</w:t>
      </w:r>
      <w:proofErr w:type="spellEnd"/>
      <w:r w:rsidRPr="002F0418">
        <w:rPr>
          <w:rFonts w:asciiTheme="majorHAnsi" w:eastAsia="Calibri" w:hAnsiTheme="majorHAnsi" w:cstheme="majorHAnsi"/>
        </w:rPr>
        <w:t xml:space="preserve">, </w:t>
      </w:r>
      <w:proofErr w:type="spellStart"/>
      <w:r w:rsidRPr="002F0418">
        <w:rPr>
          <w:rFonts w:asciiTheme="majorHAnsi" w:eastAsia="Calibri" w:hAnsiTheme="majorHAnsi" w:cstheme="majorHAnsi"/>
        </w:rPr>
        <w:t>boleo</w:t>
      </w:r>
      <w:proofErr w:type="spellEnd"/>
      <w:r w:rsidRPr="002F0418">
        <w:rPr>
          <w:rFonts w:asciiTheme="majorHAnsi" w:eastAsia="Calibri" w:hAnsiTheme="majorHAnsi" w:cstheme="majorHAnsi"/>
        </w:rPr>
        <w:t xml:space="preserve">, </w:t>
      </w:r>
      <w:proofErr w:type="spellStart"/>
      <w:r w:rsidRPr="002F0418">
        <w:rPr>
          <w:rFonts w:asciiTheme="majorHAnsi" w:eastAsia="Calibri" w:hAnsiTheme="majorHAnsi" w:cstheme="majorHAnsi"/>
        </w:rPr>
        <w:t>enganche</w:t>
      </w:r>
      <w:proofErr w:type="spellEnd"/>
      <w:r w:rsidRPr="002F0418">
        <w:rPr>
          <w:rFonts w:asciiTheme="majorHAnsi" w:eastAsia="Calibri" w:hAnsiTheme="majorHAnsi" w:cstheme="majorHAnsi"/>
        </w:rPr>
        <w:t xml:space="preserve">, </w:t>
      </w:r>
      <w:proofErr w:type="spellStart"/>
      <w:r w:rsidRPr="002F0418">
        <w:rPr>
          <w:rFonts w:asciiTheme="majorHAnsi" w:eastAsia="Calibri" w:hAnsiTheme="majorHAnsi" w:cstheme="majorHAnsi"/>
        </w:rPr>
        <w:t>volcada</w:t>
      </w:r>
      <w:proofErr w:type="spellEnd"/>
      <w:r w:rsidRPr="002F0418">
        <w:rPr>
          <w:rFonts w:asciiTheme="majorHAnsi" w:eastAsia="Calibri" w:hAnsiTheme="majorHAnsi" w:cstheme="majorHAnsi"/>
        </w:rPr>
        <w:t xml:space="preserve">, </w:t>
      </w:r>
      <w:proofErr w:type="spellStart"/>
      <w:r w:rsidRPr="002F0418">
        <w:rPr>
          <w:rFonts w:asciiTheme="majorHAnsi" w:eastAsia="Calibri" w:hAnsiTheme="majorHAnsi" w:cstheme="majorHAnsi"/>
        </w:rPr>
        <w:t>colgada</w:t>
      </w:r>
      <w:proofErr w:type="spellEnd"/>
      <w:r w:rsidRPr="002F0418">
        <w:rPr>
          <w:rFonts w:asciiTheme="majorHAnsi" w:eastAsia="Calibri" w:hAnsiTheme="majorHAnsi" w:cstheme="majorHAnsi"/>
        </w:rPr>
        <w:t xml:space="preserve">, </w:t>
      </w:r>
      <w:proofErr w:type="spellStart"/>
      <w:r w:rsidRPr="002F0418">
        <w:rPr>
          <w:rFonts w:asciiTheme="majorHAnsi" w:eastAsia="Calibri" w:hAnsiTheme="majorHAnsi" w:cstheme="majorHAnsi"/>
        </w:rPr>
        <w:t>sacada</w:t>
      </w:r>
      <w:proofErr w:type="spellEnd"/>
      <w:r w:rsidRPr="002F0418">
        <w:rPr>
          <w:rFonts w:asciiTheme="majorHAnsi" w:eastAsia="Calibri" w:hAnsiTheme="majorHAnsi" w:cstheme="majorHAnsi"/>
        </w:rPr>
        <w:t xml:space="preserve">, </w:t>
      </w:r>
      <w:proofErr w:type="spellStart"/>
      <w:r w:rsidRPr="002F0418">
        <w:rPr>
          <w:rFonts w:asciiTheme="majorHAnsi" w:eastAsia="Calibri" w:hAnsiTheme="majorHAnsi" w:cstheme="majorHAnsi"/>
        </w:rPr>
        <w:t>soltada</w:t>
      </w:r>
      <w:proofErr w:type="spellEnd"/>
      <w:r w:rsidRPr="002F0418">
        <w:rPr>
          <w:rFonts w:asciiTheme="majorHAnsi" w:eastAsia="Calibri" w:hAnsiTheme="majorHAnsi" w:cstheme="majorHAnsi"/>
        </w:rPr>
        <w:t>, etc.</w:t>
      </w:r>
    </w:p>
    <w:p w14:paraId="1223CA52" w14:textId="77777777" w:rsidR="00F05D1D" w:rsidRPr="002F0418" w:rsidRDefault="005078D1" w:rsidP="00457016">
      <w:pPr>
        <w:numPr>
          <w:ilvl w:val="0"/>
          <w:numId w:val="4"/>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Follower’s right forward step into the leader’s position is discouraged. </w:t>
      </w:r>
    </w:p>
    <w:p w14:paraId="021577D8" w14:textId="77777777" w:rsidR="00F05D1D" w:rsidRPr="002F0418" w:rsidRDefault="005078D1" w:rsidP="00457016">
      <w:pPr>
        <w:numPr>
          <w:ilvl w:val="0"/>
          <w:numId w:val="4"/>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Partners should wait for the music to start before embracing. Open embrace, v-embrace and close embrace are permitted as well as transitions between the embraces. In an open embrace, partners should maintain </w:t>
      </w:r>
      <w:proofErr w:type="gramStart"/>
      <w:r w:rsidRPr="002F0418">
        <w:rPr>
          <w:rFonts w:asciiTheme="majorHAnsi" w:eastAsia="Calibri" w:hAnsiTheme="majorHAnsi" w:cstheme="majorHAnsi"/>
        </w:rPr>
        <w:t>close proximity</w:t>
      </w:r>
      <w:proofErr w:type="gramEnd"/>
      <w:r w:rsidRPr="002F0418">
        <w:rPr>
          <w:rFonts w:asciiTheme="majorHAnsi" w:eastAsia="Calibri" w:hAnsiTheme="majorHAnsi" w:cstheme="majorHAnsi"/>
        </w:rPr>
        <w:t xml:space="preserve"> (4-5 inches apart or less). </w:t>
      </w:r>
    </w:p>
    <w:p w14:paraId="0CA35AF6" w14:textId="5393D643" w:rsidR="00F05D1D" w:rsidRPr="002F0418" w:rsidRDefault="005078D1" w:rsidP="00457016">
      <w:pPr>
        <w:numPr>
          <w:ilvl w:val="0"/>
          <w:numId w:val="4"/>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The demonstrations are done in a ronda, moving in a lane without drifting. </w:t>
      </w:r>
    </w:p>
    <w:p w14:paraId="71E53967" w14:textId="1FFFE1E0" w:rsidR="00F05D1D" w:rsidRPr="002F0418" w:rsidRDefault="005078D1" w:rsidP="00457016">
      <w:pPr>
        <w:numPr>
          <w:ilvl w:val="0"/>
          <w:numId w:val="4"/>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During a demonstration, the dancers should not interrupt the dance by breaking the embrace, talking or discontinuing dancing. </w:t>
      </w:r>
    </w:p>
    <w:p w14:paraId="01D8116F" w14:textId="72FA8E3E" w:rsidR="00F05D1D" w:rsidRPr="002F0418" w:rsidRDefault="005078D1" w:rsidP="00457016">
      <w:pPr>
        <w:numPr>
          <w:ilvl w:val="0"/>
          <w:numId w:val="4"/>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The demonstration should conclude in a final position that is held for </w:t>
      </w:r>
      <w:r w:rsidR="00152A73">
        <w:rPr>
          <w:rFonts w:asciiTheme="majorHAnsi" w:eastAsia="Calibri" w:hAnsiTheme="majorHAnsi" w:cstheme="majorHAnsi"/>
        </w:rPr>
        <w:t>a moment</w:t>
      </w:r>
      <w:r w:rsidRPr="002F0418">
        <w:rPr>
          <w:rFonts w:asciiTheme="majorHAnsi" w:eastAsia="Calibri" w:hAnsiTheme="majorHAnsi" w:cstheme="majorHAnsi"/>
        </w:rPr>
        <w:t xml:space="preserve"> after the last note of the song. </w:t>
      </w:r>
    </w:p>
    <w:p w14:paraId="59217E9A" w14:textId="663C4319" w:rsidR="00F05D1D" w:rsidRDefault="005078D1" w:rsidP="00457016">
      <w:pPr>
        <w:numPr>
          <w:ilvl w:val="0"/>
          <w:numId w:val="4"/>
        </w:numPr>
        <w:spacing w:line="259" w:lineRule="auto"/>
        <w:ind w:right="27"/>
        <w:contextualSpacing/>
        <w:rPr>
          <w:rFonts w:asciiTheme="majorHAnsi" w:eastAsia="Calibri" w:hAnsiTheme="majorHAnsi" w:cstheme="majorHAnsi"/>
        </w:rPr>
      </w:pPr>
      <w:r w:rsidRPr="002F0418">
        <w:rPr>
          <w:rFonts w:asciiTheme="majorHAnsi" w:eastAsia="Calibri" w:hAnsiTheme="majorHAnsi" w:cstheme="majorHAnsi"/>
        </w:rPr>
        <w:t xml:space="preserve">A </w:t>
      </w:r>
      <w:r w:rsidR="00EE29B7">
        <w:rPr>
          <w:rFonts w:asciiTheme="majorHAnsi" w:eastAsia="Calibri" w:hAnsiTheme="majorHAnsi" w:cstheme="majorHAnsi"/>
        </w:rPr>
        <w:t>leader</w:t>
      </w:r>
      <w:r w:rsidRPr="002F0418">
        <w:rPr>
          <w:rFonts w:asciiTheme="majorHAnsi" w:eastAsia="Calibri" w:hAnsiTheme="majorHAnsi" w:cstheme="majorHAnsi"/>
        </w:rPr>
        <w:t xml:space="preserve"> is expected to wear long pants</w:t>
      </w:r>
      <w:r w:rsidR="00152A73">
        <w:rPr>
          <w:rFonts w:asciiTheme="majorHAnsi" w:eastAsia="Calibri" w:hAnsiTheme="majorHAnsi" w:cstheme="majorHAnsi"/>
        </w:rPr>
        <w:t xml:space="preserve">, not </w:t>
      </w:r>
      <w:r w:rsidRPr="002F0418">
        <w:rPr>
          <w:rFonts w:asciiTheme="majorHAnsi" w:eastAsia="Calibri" w:hAnsiTheme="majorHAnsi" w:cstheme="majorHAnsi"/>
        </w:rPr>
        <w:t>shorts.</w:t>
      </w:r>
    </w:p>
    <w:p w14:paraId="2161C8EC" w14:textId="63F24473" w:rsidR="00264175" w:rsidRDefault="00264175" w:rsidP="009E06A5">
      <w:pPr>
        <w:keepNext/>
        <w:numPr>
          <w:ilvl w:val="0"/>
          <w:numId w:val="4"/>
        </w:numPr>
        <w:spacing w:line="259" w:lineRule="auto"/>
        <w:ind w:right="29"/>
        <w:contextualSpacing/>
        <w:rPr>
          <w:rFonts w:asciiTheme="majorHAnsi" w:eastAsia="Calibri" w:hAnsiTheme="majorHAnsi" w:cstheme="majorHAnsi"/>
        </w:rPr>
      </w:pPr>
      <w:r w:rsidRPr="00264175">
        <w:rPr>
          <w:rFonts w:asciiTheme="majorHAnsi" w:eastAsia="Calibri" w:hAnsiTheme="majorHAnsi" w:cstheme="majorHAnsi"/>
        </w:rPr>
        <w:t xml:space="preserve">The four connections (SPMR) are </w:t>
      </w:r>
      <w:r>
        <w:rPr>
          <w:rFonts w:asciiTheme="majorHAnsi" w:eastAsia="Calibri" w:hAnsiTheme="majorHAnsi" w:cstheme="majorHAnsi"/>
        </w:rPr>
        <w:t>observed</w:t>
      </w:r>
      <w:r w:rsidRPr="00264175">
        <w:rPr>
          <w:rFonts w:asciiTheme="majorHAnsi" w:eastAsia="Calibri" w:hAnsiTheme="majorHAnsi" w:cstheme="majorHAnsi"/>
        </w:rPr>
        <w:t xml:space="preserve"> in all pin assessments.</w:t>
      </w:r>
    </w:p>
    <w:p w14:paraId="659EEAB3" w14:textId="7D79F4DC" w:rsidR="00AD13F2" w:rsidRPr="002F0418" w:rsidRDefault="00AD13F2" w:rsidP="009E06A5">
      <w:pPr>
        <w:spacing w:line="259" w:lineRule="auto"/>
        <w:ind w:left="720" w:right="27"/>
        <w:rPr>
          <w:rFonts w:asciiTheme="majorHAnsi" w:eastAsia="Calibri" w:hAnsiTheme="majorHAnsi" w:cstheme="majorHAnsi"/>
        </w:rPr>
      </w:pPr>
      <w:r w:rsidRPr="002F0418">
        <w:rPr>
          <w:rFonts w:asciiTheme="majorHAnsi" w:eastAsia="Calibri" w:hAnsiTheme="majorHAnsi" w:cstheme="majorHAnsi"/>
        </w:rPr>
        <w:t xml:space="preserve">1. Self: posture, balance, coordination, grounding, </w:t>
      </w:r>
      <w:r>
        <w:rPr>
          <w:rFonts w:asciiTheme="majorHAnsi" w:eastAsia="Calibri" w:hAnsiTheme="majorHAnsi" w:cstheme="majorHAnsi"/>
        </w:rPr>
        <w:t>dance continuity</w:t>
      </w:r>
      <w:r w:rsidRPr="002F0418">
        <w:rPr>
          <w:rFonts w:asciiTheme="majorHAnsi" w:eastAsia="Calibri" w:hAnsiTheme="majorHAnsi" w:cstheme="majorHAnsi"/>
        </w:rPr>
        <w:t>.</w:t>
      </w:r>
    </w:p>
    <w:p w14:paraId="1C9ECBDE" w14:textId="70F97C5D" w:rsidR="00AD13F2" w:rsidRPr="002F0418" w:rsidRDefault="00AD13F2" w:rsidP="009E06A5">
      <w:pPr>
        <w:spacing w:line="259" w:lineRule="auto"/>
        <w:ind w:left="720" w:right="27"/>
        <w:rPr>
          <w:rFonts w:asciiTheme="majorHAnsi" w:eastAsia="Calibri" w:hAnsiTheme="majorHAnsi" w:cstheme="majorHAnsi"/>
        </w:rPr>
      </w:pPr>
      <w:r w:rsidRPr="002F0418">
        <w:rPr>
          <w:rFonts w:asciiTheme="majorHAnsi" w:eastAsia="Calibri" w:hAnsiTheme="majorHAnsi" w:cstheme="majorHAnsi"/>
        </w:rPr>
        <w:t>2. Partner: frame, dialogue, connectedness in motion, synchronization, contra-body motion.</w:t>
      </w:r>
    </w:p>
    <w:p w14:paraId="528E1B73" w14:textId="1B78627E" w:rsidR="00AD13F2" w:rsidRDefault="00AD13F2" w:rsidP="009E06A5">
      <w:pPr>
        <w:spacing w:after="160" w:line="259" w:lineRule="auto"/>
        <w:ind w:left="720" w:right="27"/>
        <w:rPr>
          <w:rFonts w:asciiTheme="majorHAnsi" w:eastAsia="Calibri" w:hAnsiTheme="majorHAnsi" w:cstheme="majorHAnsi"/>
          <w:b/>
          <w:color w:val="2F5496"/>
          <w:sz w:val="28"/>
          <w:szCs w:val="28"/>
        </w:rPr>
      </w:pPr>
      <w:r w:rsidRPr="002F0418">
        <w:rPr>
          <w:rFonts w:asciiTheme="majorHAnsi" w:eastAsia="Calibri" w:hAnsiTheme="majorHAnsi" w:cstheme="majorHAnsi"/>
        </w:rPr>
        <w:t>3. Music: rhythmic interpretation, melodic interpretation, continuity, suspension, syncopation.</w:t>
      </w:r>
      <w:r>
        <w:rPr>
          <w:rFonts w:asciiTheme="majorHAnsi" w:eastAsia="Calibri" w:hAnsiTheme="majorHAnsi" w:cstheme="majorHAnsi"/>
        </w:rPr>
        <w:br/>
        <w:t>4. Ronda: Navigation, step size, motion control, safety, courtesy.</w:t>
      </w:r>
    </w:p>
    <w:p w14:paraId="074185F6" w14:textId="68DAA634" w:rsidR="00F05D1D" w:rsidRPr="002F0418" w:rsidRDefault="00E14D59" w:rsidP="00457016">
      <w:pPr>
        <w:spacing w:after="160" w:line="259" w:lineRule="auto"/>
        <w:ind w:right="27"/>
        <w:rPr>
          <w:rFonts w:asciiTheme="majorHAnsi" w:eastAsia="Calibri" w:hAnsiTheme="majorHAnsi" w:cstheme="majorHAnsi"/>
          <w:b/>
        </w:rPr>
      </w:pPr>
      <w:r>
        <w:rPr>
          <w:rFonts w:asciiTheme="majorHAnsi" w:eastAsia="Calibri" w:hAnsiTheme="majorHAnsi" w:cstheme="majorHAnsi"/>
          <w:b/>
          <w:color w:val="2F5496"/>
          <w:sz w:val="28"/>
          <w:szCs w:val="28"/>
        </w:rPr>
        <w:br/>
      </w:r>
      <w:r w:rsidR="00F60D76" w:rsidRPr="00181131">
        <w:rPr>
          <w:rFonts w:asciiTheme="majorHAnsi" w:eastAsia="Calibri" w:hAnsiTheme="majorHAnsi" w:cstheme="majorHAnsi"/>
          <w:b/>
          <w:color w:val="2F5496"/>
          <w:sz w:val="28"/>
          <w:szCs w:val="28"/>
        </w:rPr>
        <w:t>Part 1</w:t>
      </w:r>
      <w:r w:rsidR="00803E78">
        <w:rPr>
          <w:rFonts w:asciiTheme="majorHAnsi" w:eastAsia="Calibri" w:hAnsiTheme="majorHAnsi" w:cstheme="majorHAnsi"/>
          <w:b/>
          <w:color w:val="2F5496"/>
          <w:sz w:val="28"/>
          <w:szCs w:val="28"/>
        </w:rPr>
        <w:t xml:space="preserve"> </w:t>
      </w:r>
      <w:r w:rsidR="005078D1" w:rsidRPr="00181131">
        <w:rPr>
          <w:rFonts w:asciiTheme="majorHAnsi" w:eastAsia="Calibri" w:hAnsiTheme="majorHAnsi" w:cstheme="majorHAnsi"/>
          <w:b/>
          <w:color w:val="2F5496"/>
          <w:sz w:val="28"/>
          <w:szCs w:val="28"/>
        </w:rPr>
        <w:t xml:space="preserve">– </w:t>
      </w:r>
      <w:r w:rsidR="00C769E6">
        <w:rPr>
          <w:rFonts w:asciiTheme="majorHAnsi" w:eastAsia="Calibri" w:hAnsiTheme="majorHAnsi" w:cstheme="majorHAnsi"/>
          <w:b/>
          <w:color w:val="2F5496"/>
          <w:sz w:val="28"/>
          <w:szCs w:val="28"/>
        </w:rPr>
        <w:t>Linear motion: Walk</w:t>
      </w:r>
      <w:r w:rsidR="007972DE">
        <w:rPr>
          <w:rFonts w:asciiTheme="majorHAnsi" w:eastAsia="Calibri" w:hAnsiTheme="majorHAnsi" w:cstheme="majorHAnsi"/>
          <w:b/>
          <w:color w:val="2F5496"/>
          <w:sz w:val="28"/>
          <w:szCs w:val="28"/>
        </w:rPr>
        <w:t>ing</w:t>
      </w:r>
      <w:r w:rsidR="00C769E6">
        <w:rPr>
          <w:rFonts w:asciiTheme="majorHAnsi" w:eastAsia="Calibri" w:hAnsiTheme="majorHAnsi" w:cstheme="majorHAnsi"/>
          <w:b/>
          <w:color w:val="2F5496"/>
          <w:sz w:val="28"/>
          <w:szCs w:val="28"/>
        </w:rPr>
        <w:t xml:space="preserve"> &amp; </w:t>
      </w:r>
      <w:r w:rsidR="00AD13F2">
        <w:rPr>
          <w:rFonts w:asciiTheme="majorHAnsi" w:eastAsia="Calibri" w:hAnsiTheme="majorHAnsi" w:cstheme="majorHAnsi"/>
          <w:b/>
          <w:color w:val="2F5496"/>
          <w:sz w:val="28"/>
          <w:szCs w:val="28"/>
        </w:rPr>
        <w:t xml:space="preserve">the </w:t>
      </w:r>
      <w:r w:rsidR="00C769E6">
        <w:rPr>
          <w:rFonts w:asciiTheme="majorHAnsi" w:eastAsia="Calibri" w:hAnsiTheme="majorHAnsi" w:cstheme="majorHAnsi"/>
          <w:b/>
          <w:color w:val="2F5496"/>
          <w:sz w:val="28"/>
          <w:szCs w:val="28"/>
        </w:rPr>
        <w:t>cross (</w:t>
      </w:r>
      <w:r w:rsidR="005078D1" w:rsidRPr="00181131">
        <w:rPr>
          <w:rFonts w:asciiTheme="majorHAnsi" w:eastAsia="Calibri" w:hAnsiTheme="majorHAnsi" w:cstheme="majorHAnsi"/>
          <w:b/>
          <w:color w:val="2F5496"/>
          <w:sz w:val="28"/>
          <w:szCs w:val="28"/>
        </w:rPr>
        <w:t>Caminada &amp; Cru</w:t>
      </w:r>
      <w:r w:rsidR="00C769E6">
        <w:rPr>
          <w:rFonts w:asciiTheme="majorHAnsi" w:eastAsia="Calibri" w:hAnsiTheme="majorHAnsi" w:cstheme="majorHAnsi"/>
          <w:b/>
          <w:color w:val="2F5496"/>
          <w:sz w:val="28"/>
          <w:szCs w:val="28"/>
        </w:rPr>
        <w:t>ce)</w:t>
      </w:r>
      <w:r w:rsidR="00803E78">
        <w:rPr>
          <w:rFonts w:asciiTheme="majorHAnsi" w:eastAsia="Calibri" w:hAnsiTheme="majorHAnsi" w:cstheme="majorHAnsi"/>
          <w:b/>
          <w:color w:val="2F5496"/>
          <w:sz w:val="28"/>
          <w:szCs w:val="28"/>
        </w:rPr>
        <w:t xml:space="preserve"> </w:t>
      </w:r>
      <w:r w:rsidR="00DA6633">
        <w:rPr>
          <w:rFonts w:asciiTheme="majorHAnsi" w:eastAsia="Calibri" w:hAnsiTheme="majorHAnsi" w:cstheme="majorHAnsi"/>
          <w:b/>
          <w:color w:val="2F5496"/>
          <w:sz w:val="28"/>
          <w:szCs w:val="28"/>
        </w:rPr>
        <w:t>– Pearl Pin</w:t>
      </w:r>
      <w:r>
        <w:rPr>
          <w:rFonts w:asciiTheme="majorHAnsi" w:eastAsia="Calibri" w:hAnsiTheme="majorHAnsi" w:cstheme="majorHAnsi"/>
          <w:b/>
          <w:color w:val="2F5496"/>
          <w:sz w:val="28"/>
          <w:szCs w:val="28"/>
        </w:rPr>
        <w:br/>
      </w:r>
      <w:r w:rsidR="005078D1" w:rsidRPr="002F0418">
        <w:rPr>
          <w:rFonts w:asciiTheme="majorHAnsi" w:eastAsia="Calibri" w:hAnsiTheme="majorHAnsi" w:cstheme="majorHAnsi"/>
          <w:b/>
        </w:rPr>
        <w:t xml:space="preserve">The </w:t>
      </w:r>
      <w:r w:rsidR="009854AB">
        <w:rPr>
          <w:rFonts w:asciiTheme="majorHAnsi" w:eastAsia="Calibri" w:hAnsiTheme="majorHAnsi" w:cstheme="majorHAnsi"/>
          <w:b/>
        </w:rPr>
        <w:t>student</w:t>
      </w:r>
      <w:r w:rsidR="005078D1" w:rsidRPr="002F0418">
        <w:rPr>
          <w:rFonts w:asciiTheme="majorHAnsi" w:eastAsia="Calibri" w:hAnsiTheme="majorHAnsi" w:cstheme="majorHAnsi"/>
          <w:b/>
        </w:rPr>
        <w:t xml:space="preserve"> is expected to demonstrate the following tango elements and concepts, integrated into a social dance demonstration.</w:t>
      </w:r>
    </w:p>
    <w:p w14:paraId="77BCDE8B" w14:textId="2AF57F27" w:rsidR="00F05D1D" w:rsidRPr="002F0418" w:rsidRDefault="009E5A9F" w:rsidP="009E5A9F">
      <w:pPr>
        <w:spacing w:line="259" w:lineRule="auto"/>
        <w:ind w:right="27"/>
        <w:contextualSpacing/>
        <w:rPr>
          <w:rFonts w:asciiTheme="majorHAnsi" w:hAnsiTheme="majorHAnsi" w:cstheme="majorHAnsi"/>
        </w:rPr>
      </w:pPr>
      <w:r>
        <w:rPr>
          <w:rFonts w:asciiTheme="majorHAnsi" w:eastAsia="Calibri" w:hAnsiTheme="majorHAnsi" w:cstheme="majorHAnsi"/>
          <w:b/>
          <w:noProof/>
          <w:color w:val="2F5496"/>
          <w:sz w:val="28"/>
          <w:szCs w:val="28"/>
        </w:rPr>
        <w:drawing>
          <wp:anchor distT="0" distB="0" distL="114300" distR="114300" simplePos="0" relativeHeight="251659264" behindDoc="1" locked="0" layoutInCell="1" allowOverlap="1" wp14:anchorId="12D45FBE" wp14:editId="700FB32F">
            <wp:simplePos x="0" y="0"/>
            <wp:positionH relativeFrom="margin">
              <wp:align>left</wp:align>
            </wp:positionH>
            <wp:positionV relativeFrom="paragraph">
              <wp:posOffset>13335</wp:posOffset>
            </wp:positionV>
            <wp:extent cx="1209675" cy="1209675"/>
            <wp:effectExtent l="0" t="0" r="9525" b="9525"/>
            <wp:wrapTight wrapText="bothSides">
              <wp:wrapPolygon edited="0">
                <wp:start x="8504" y="0"/>
                <wp:lineTo x="6123" y="1361"/>
                <wp:lineTo x="1361" y="4762"/>
                <wp:lineTo x="340" y="8844"/>
                <wp:lineTo x="0" y="11906"/>
                <wp:lineTo x="2381" y="17008"/>
                <wp:lineTo x="2381" y="17688"/>
                <wp:lineTo x="8164" y="21430"/>
                <wp:lineTo x="13266" y="21430"/>
                <wp:lineTo x="19049" y="17688"/>
                <wp:lineTo x="21430" y="11225"/>
                <wp:lineTo x="20409" y="5102"/>
                <wp:lineTo x="14967" y="1020"/>
                <wp:lineTo x="12926" y="0"/>
                <wp:lineTo x="850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arlPin.png"/>
                    <pic:cNvPicPr/>
                  </pic:nvPicPr>
                  <pic:blipFill>
                    <a:blip r:embed="rId9">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anchor>
        </w:drawing>
      </w:r>
      <w:r w:rsidR="005078D1" w:rsidRPr="002F0418">
        <w:rPr>
          <w:rFonts w:asciiTheme="majorHAnsi" w:eastAsia="Calibri" w:hAnsiTheme="majorHAnsi" w:cstheme="majorHAnsi"/>
        </w:rPr>
        <w:t xml:space="preserve">Caminada elements: steady walk; pauses; weight shifts; parallel system; cornering. </w:t>
      </w:r>
    </w:p>
    <w:p w14:paraId="23B272D5" w14:textId="4D3F9DCF" w:rsidR="00F05D1D" w:rsidRPr="00264175" w:rsidRDefault="005078D1" w:rsidP="009E5A9F">
      <w:pPr>
        <w:spacing w:line="259" w:lineRule="auto"/>
        <w:ind w:left="66" w:right="27"/>
        <w:contextualSpacing/>
        <w:rPr>
          <w:rFonts w:asciiTheme="majorHAnsi" w:hAnsiTheme="majorHAnsi" w:cstheme="majorHAnsi"/>
        </w:rPr>
      </w:pPr>
      <w:r w:rsidRPr="002F0418">
        <w:rPr>
          <w:rFonts w:asciiTheme="majorHAnsi" w:eastAsia="Calibri" w:hAnsiTheme="majorHAnsi" w:cstheme="majorHAnsi"/>
        </w:rPr>
        <w:t xml:space="preserve">All elements of the 8-step basic must be demonstrated: forward, side, back step; </w:t>
      </w:r>
      <w:proofErr w:type="spellStart"/>
      <w:r w:rsidRPr="002F0418">
        <w:rPr>
          <w:rFonts w:asciiTheme="majorHAnsi" w:eastAsia="Calibri" w:hAnsiTheme="majorHAnsi" w:cstheme="majorHAnsi"/>
        </w:rPr>
        <w:t>cruzada</w:t>
      </w:r>
      <w:proofErr w:type="spellEnd"/>
      <w:r w:rsidRPr="002F0418">
        <w:rPr>
          <w:rFonts w:asciiTheme="majorHAnsi" w:eastAsia="Calibri" w:hAnsiTheme="majorHAnsi" w:cstheme="majorHAnsi"/>
        </w:rPr>
        <w:t xml:space="preserve"> (position 4-5-6); forward across step (position 2-3), weight-shift (position 7-8). The 8-step basic sequence should not be used in its entirety.</w:t>
      </w:r>
    </w:p>
    <w:p w14:paraId="56B6D8AD" w14:textId="1E08D294" w:rsidR="004455E3" w:rsidRPr="00E14D59" w:rsidRDefault="00FF435A" w:rsidP="009E5A9F">
      <w:pPr>
        <w:spacing w:line="259" w:lineRule="auto"/>
        <w:ind w:left="66" w:right="27"/>
        <w:contextualSpacing/>
        <w:rPr>
          <w:rFonts w:asciiTheme="majorHAnsi" w:eastAsia="Calibri" w:hAnsiTheme="majorHAnsi" w:cstheme="majorHAnsi"/>
        </w:rPr>
      </w:pPr>
      <w:r>
        <w:rPr>
          <w:rFonts w:asciiTheme="majorHAnsi" w:hAnsiTheme="majorHAnsi" w:cstheme="majorHAnsi"/>
        </w:rPr>
        <w:t>Bonus: partial steps</w:t>
      </w:r>
      <w:r w:rsidR="00264175">
        <w:rPr>
          <w:rFonts w:asciiTheme="majorHAnsi" w:hAnsiTheme="majorHAnsi" w:cstheme="majorHAnsi"/>
        </w:rPr>
        <w:t>, suspensions</w:t>
      </w:r>
      <w:r w:rsidR="009E06A5">
        <w:rPr>
          <w:rFonts w:asciiTheme="majorHAnsi" w:hAnsiTheme="majorHAnsi" w:cstheme="majorHAnsi"/>
        </w:rPr>
        <w:t xml:space="preserve">, </w:t>
      </w:r>
      <w:r w:rsidR="009E06A5" w:rsidRPr="002F0418">
        <w:rPr>
          <w:rFonts w:asciiTheme="majorHAnsi" w:eastAsia="Calibri" w:hAnsiTheme="majorHAnsi" w:cstheme="majorHAnsi"/>
        </w:rPr>
        <w:t>corrida; cross-system, good contra-body motion</w:t>
      </w:r>
      <w:r w:rsidR="009E06A5">
        <w:rPr>
          <w:rFonts w:asciiTheme="majorHAnsi" w:eastAsia="Calibri" w:hAnsiTheme="majorHAnsi" w:cstheme="majorHAnsi"/>
        </w:rPr>
        <w:t xml:space="preserve"> (CBM)</w:t>
      </w:r>
      <w:r w:rsidR="009E06A5" w:rsidRPr="002F0418">
        <w:rPr>
          <w:rFonts w:asciiTheme="majorHAnsi" w:eastAsia="Calibri" w:hAnsiTheme="majorHAnsi" w:cstheme="majorHAnsi"/>
        </w:rPr>
        <w:t xml:space="preserve"> and style.</w:t>
      </w:r>
    </w:p>
    <w:p w14:paraId="00B91F9B" w14:textId="6ECD30B2" w:rsidR="00E14D59" w:rsidRDefault="00E14D59" w:rsidP="00457016">
      <w:pPr>
        <w:spacing w:after="160" w:line="259" w:lineRule="auto"/>
        <w:ind w:right="27"/>
        <w:rPr>
          <w:rFonts w:asciiTheme="majorHAnsi" w:eastAsia="Calibri" w:hAnsiTheme="majorHAnsi" w:cstheme="majorHAnsi"/>
          <w:b/>
          <w:color w:val="2F5496"/>
          <w:sz w:val="28"/>
          <w:szCs w:val="28"/>
        </w:rPr>
      </w:pPr>
    </w:p>
    <w:p w14:paraId="2FB01E28" w14:textId="53834C5C" w:rsidR="00F05D1D" w:rsidRPr="002F0418" w:rsidRDefault="00DE2F2B" w:rsidP="00457016">
      <w:pPr>
        <w:spacing w:after="160" w:line="259" w:lineRule="auto"/>
        <w:ind w:right="27"/>
        <w:rPr>
          <w:rFonts w:asciiTheme="majorHAnsi" w:eastAsia="Calibri" w:hAnsiTheme="majorHAnsi" w:cstheme="majorHAnsi"/>
        </w:rPr>
      </w:pPr>
      <w:r>
        <w:rPr>
          <w:rFonts w:asciiTheme="majorHAnsi" w:eastAsia="Calibri" w:hAnsiTheme="majorHAnsi" w:cstheme="majorHAnsi"/>
          <w:noProof/>
        </w:rPr>
        <w:lastRenderedPageBreak/>
        <w:drawing>
          <wp:anchor distT="0" distB="0" distL="114300" distR="114300" simplePos="0" relativeHeight="251661312" behindDoc="1" locked="0" layoutInCell="1" allowOverlap="1" wp14:anchorId="70084B27" wp14:editId="1CFF8EFF">
            <wp:simplePos x="0" y="0"/>
            <wp:positionH relativeFrom="margin">
              <wp:posOffset>-104775</wp:posOffset>
            </wp:positionH>
            <wp:positionV relativeFrom="paragraph">
              <wp:posOffset>1923415</wp:posOffset>
            </wp:positionV>
            <wp:extent cx="1390650" cy="1390650"/>
            <wp:effectExtent l="0" t="0" r="0" b="0"/>
            <wp:wrapTight wrapText="bothSides">
              <wp:wrapPolygon edited="0">
                <wp:start x="9468" y="1184"/>
                <wp:lineTo x="7101" y="2367"/>
                <wp:lineTo x="2959" y="5326"/>
                <wp:lineTo x="2367" y="8581"/>
                <wp:lineTo x="2071" y="11836"/>
                <wp:lineTo x="4142" y="16570"/>
                <wp:lineTo x="9468" y="19529"/>
                <wp:lineTo x="12427" y="19529"/>
                <wp:lineTo x="17753" y="16570"/>
                <wp:lineTo x="20121" y="11244"/>
                <wp:lineTo x="19233" y="5622"/>
                <wp:lineTo x="14795" y="2367"/>
                <wp:lineTo x="12427" y="1184"/>
                <wp:lineTo x="9468" y="118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eraldPin.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r w:rsidR="009E5A9F">
        <w:rPr>
          <w:rFonts w:asciiTheme="majorHAnsi" w:eastAsia="Calibri" w:hAnsiTheme="majorHAnsi" w:cstheme="majorHAnsi"/>
          <w:noProof/>
        </w:rPr>
        <w:drawing>
          <wp:anchor distT="0" distB="0" distL="114300" distR="114300" simplePos="0" relativeHeight="251660288" behindDoc="1" locked="0" layoutInCell="1" allowOverlap="1" wp14:anchorId="0F4E291B" wp14:editId="179E4EAB">
            <wp:simplePos x="0" y="0"/>
            <wp:positionH relativeFrom="margin">
              <wp:align>left</wp:align>
            </wp:positionH>
            <wp:positionV relativeFrom="paragraph">
              <wp:posOffset>673100</wp:posOffset>
            </wp:positionV>
            <wp:extent cx="1209675" cy="1209675"/>
            <wp:effectExtent l="0" t="0" r="9525" b="9525"/>
            <wp:wrapTight wrapText="bothSides">
              <wp:wrapPolygon edited="0">
                <wp:start x="8164" y="0"/>
                <wp:lineTo x="5783" y="1361"/>
                <wp:lineTo x="1361" y="5102"/>
                <wp:lineTo x="0" y="11565"/>
                <wp:lineTo x="2381" y="17008"/>
                <wp:lineTo x="2381" y="17688"/>
                <wp:lineTo x="7824" y="20750"/>
                <wp:lineTo x="9184" y="21430"/>
                <wp:lineTo x="12246" y="21430"/>
                <wp:lineTo x="13946" y="20750"/>
                <wp:lineTo x="19049" y="17688"/>
                <wp:lineTo x="19049" y="17008"/>
                <wp:lineTo x="21430" y="11565"/>
                <wp:lineTo x="20750" y="5102"/>
                <wp:lineTo x="15307" y="1020"/>
                <wp:lineTo x="13266" y="0"/>
                <wp:lineTo x="816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byPin.png"/>
                    <pic:cNvPicPr/>
                  </pic:nvPicPr>
                  <pic:blipFill>
                    <a:blip r:embed="rId10">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anchor>
        </w:drawing>
      </w:r>
      <w:r w:rsidR="00F60D76" w:rsidRPr="00181131">
        <w:rPr>
          <w:rFonts w:asciiTheme="majorHAnsi" w:eastAsia="Calibri" w:hAnsiTheme="majorHAnsi" w:cstheme="majorHAnsi"/>
          <w:b/>
          <w:color w:val="2F5496"/>
          <w:sz w:val="28"/>
          <w:szCs w:val="28"/>
        </w:rPr>
        <w:t xml:space="preserve">Part 2 - </w:t>
      </w:r>
      <w:r w:rsidR="00AD13F2">
        <w:rPr>
          <w:rFonts w:asciiTheme="majorHAnsi" w:eastAsia="Calibri" w:hAnsiTheme="majorHAnsi" w:cstheme="majorHAnsi"/>
          <w:b/>
          <w:color w:val="2F5496"/>
          <w:sz w:val="28"/>
          <w:szCs w:val="28"/>
        </w:rPr>
        <w:t>Changing Direction:  Rock steps &amp; pivots (</w:t>
      </w:r>
      <w:r w:rsidR="005078D1" w:rsidRPr="00181131">
        <w:rPr>
          <w:rFonts w:asciiTheme="majorHAnsi" w:eastAsia="Calibri" w:hAnsiTheme="majorHAnsi" w:cstheme="majorHAnsi"/>
          <w:b/>
          <w:color w:val="2F5496"/>
          <w:sz w:val="28"/>
          <w:szCs w:val="28"/>
        </w:rPr>
        <w:t xml:space="preserve">Rebote </w:t>
      </w:r>
      <w:r w:rsidR="002173F7">
        <w:rPr>
          <w:rFonts w:asciiTheme="majorHAnsi" w:eastAsia="Calibri" w:hAnsiTheme="majorHAnsi" w:cstheme="majorHAnsi"/>
          <w:b/>
          <w:color w:val="2F5496"/>
          <w:sz w:val="28"/>
          <w:szCs w:val="28"/>
        </w:rPr>
        <w:t>&amp;</w:t>
      </w:r>
      <w:r w:rsidR="00753AC5">
        <w:rPr>
          <w:rFonts w:asciiTheme="majorHAnsi" w:eastAsia="Calibri" w:hAnsiTheme="majorHAnsi" w:cstheme="majorHAnsi"/>
          <w:b/>
          <w:color w:val="2F5496"/>
          <w:sz w:val="28"/>
          <w:szCs w:val="28"/>
        </w:rPr>
        <w:t xml:space="preserve"> Ocho</w:t>
      </w:r>
      <w:r w:rsidR="00AD13F2">
        <w:rPr>
          <w:rFonts w:asciiTheme="majorHAnsi" w:eastAsia="Calibri" w:hAnsiTheme="majorHAnsi" w:cstheme="majorHAnsi"/>
          <w:b/>
          <w:color w:val="2F5496"/>
          <w:sz w:val="28"/>
          <w:szCs w:val="28"/>
        </w:rPr>
        <w:t>)</w:t>
      </w:r>
      <w:r w:rsidR="00803E78" w:rsidRPr="00803E78">
        <w:rPr>
          <w:rFonts w:asciiTheme="majorHAnsi" w:eastAsia="Calibri" w:hAnsiTheme="majorHAnsi" w:cstheme="majorHAnsi"/>
          <w:b/>
          <w:color w:val="2F5496"/>
          <w:sz w:val="28"/>
          <w:szCs w:val="28"/>
        </w:rPr>
        <w:t xml:space="preserve"> </w:t>
      </w:r>
      <w:r w:rsidR="00DA6633">
        <w:rPr>
          <w:rFonts w:asciiTheme="majorHAnsi" w:eastAsia="Calibri" w:hAnsiTheme="majorHAnsi" w:cstheme="majorHAnsi"/>
          <w:b/>
          <w:color w:val="2F5496"/>
          <w:sz w:val="28"/>
          <w:szCs w:val="28"/>
        </w:rPr>
        <w:t>– Ruby Pin</w:t>
      </w:r>
      <w:r w:rsidR="00E14D59">
        <w:rPr>
          <w:rFonts w:asciiTheme="majorHAnsi" w:eastAsia="Calibri" w:hAnsiTheme="majorHAnsi" w:cstheme="majorHAnsi"/>
          <w:b/>
          <w:color w:val="2F5496"/>
          <w:sz w:val="28"/>
          <w:szCs w:val="28"/>
        </w:rPr>
        <w:br/>
      </w:r>
      <w:r w:rsidR="00130B17">
        <w:rPr>
          <w:rFonts w:asciiTheme="majorHAnsi" w:eastAsia="Calibri" w:hAnsiTheme="majorHAnsi" w:cstheme="majorHAnsi"/>
          <w:b/>
        </w:rPr>
        <w:t xml:space="preserve">In addition to </w:t>
      </w:r>
      <w:r w:rsidR="009E06A5">
        <w:rPr>
          <w:rFonts w:asciiTheme="majorHAnsi" w:eastAsia="Calibri" w:hAnsiTheme="majorHAnsi" w:cstheme="majorHAnsi"/>
          <w:b/>
        </w:rPr>
        <w:t>Part 1</w:t>
      </w:r>
      <w:r w:rsidR="00130B17" w:rsidRPr="002F0418">
        <w:rPr>
          <w:rFonts w:asciiTheme="majorHAnsi" w:eastAsia="Calibri" w:hAnsiTheme="majorHAnsi" w:cstheme="majorHAnsi"/>
          <w:b/>
        </w:rPr>
        <w:t xml:space="preserve"> elements and concepts, </w:t>
      </w:r>
      <w:r w:rsidR="00130B17">
        <w:rPr>
          <w:rFonts w:asciiTheme="majorHAnsi" w:eastAsia="Calibri" w:hAnsiTheme="majorHAnsi" w:cstheme="majorHAnsi"/>
          <w:b/>
        </w:rPr>
        <w:t>t</w:t>
      </w:r>
      <w:r w:rsidR="005078D1" w:rsidRPr="002F0418">
        <w:rPr>
          <w:rFonts w:asciiTheme="majorHAnsi" w:eastAsia="Calibri" w:hAnsiTheme="majorHAnsi" w:cstheme="majorHAnsi"/>
          <w:b/>
        </w:rPr>
        <w:t xml:space="preserve">he </w:t>
      </w:r>
      <w:r w:rsidR="009854AB">
        <w:rPr>
          <w:rFonts w:asciiTheme="majorHAnsi" w:eastAsia="Calibri" w:hAnsiTheme="majorHAnsi" w:cstheme="majorHAnsi"/>
          <w:b/>
        </w:rPr>
        <w:t>student</w:t>
      </w:r>
      <w:r w:rsidR="005078D1" w:rsidRPr="002F0418">
        <w:rPr>
          <w:rFonts w:asciiTheme="majorHAnsi" w:eastAsia="Calibri" w:hAnsiTheme="majorHAnsi" w:cstheme="majorHAnsi"/>
          <w:b/>
        </w:rPr>
        <w:t xml:space="preserve"> is expected to demonstrate the </w:t>
      </w:r>
      <w:r w:rsidR="00130B17">
        <w:rPr>
          <w:rFonts w:asciiTheme="majorHAnsi" w:eastAsia="Calibri" w:hAnsiTheme="majorHAnsi" w:cstheme="majorHAnsi"/>
          <w:b/>
        </w:rPr>
        <w:t>Rebote</w:t>
      </w:r>
      <w:r w:rsidR="005078D1" w:rsidRPr="002F0418">
        <w:rPr>
          <w:rFonts w:asciiTheme="majorHAnsi" w:eastAsia="Calibri" w:hAnsiTheme="majorHAnsi" w:cstheme="majorHAnsi"/>
          <w:b/>
        </w:rPr>
        <w:t xml:space="preserve"> </w:t>
      </w:r>
      <w:r w:rsidR="002173F7">
        <w:rPr>
          <w:rFonts w:asciiTheme="majorHAnsi" w:eastAsia="Calibri" w:hAnsiTheme="majorHAnsi" w:cstheme="majorHAnsi"/>
          <w:b/>
        </w:rPr>
        <w:t xml:space="preserve">and Ocho </w:t>
      </w:r>
      <w:r w:rsidR="005078D1" w:rsidRPr="002F0418">
        <w:rPr>
          <w:rFonts w:asciiTheme="majorHAnsi" w:eastAsia="Calibri" w:hAnsiTheme="majorHAnsi" w:cstheme="majorHAnsi"/>
          <w:b/>
        </w:rPr>
        <w:t>elements and concepts, integrated into a social dance demonstration.</w:t>
      </w:r>
      <w:r w:rsidR="00BD2D85">
        <w:rPr>
          <w:rFonts w:asciiTheme="majorHAnsi" w:eastAsia="Calibri" w:hAnsiTheme="majorHAnsi" w:cstheme="majorHAnsi"/>
          <w:b/>
        </w:rPr>
        <w:t xml:space="preserve"> </w:t>
      </w:r>
      <w:r w:rsidR="00130B17">
        <w:rPr>
          <w:rFonts w:asciiTheme="majorHAnsi" w:eastAsia="Calibri" w:hAnsiTheme="majorHAnsi" w:cstheme="majorHAnsi"/>
          <w:b/>
        </w:rPr>
        <w:br/>
      </w:r>
      <w:r w:rsidR="005078D1" w:rsidRPr="002F0418">
        <w:rPr>
          <w:rFonts w:asciiTheme="majorHAnsi" w:eastAsia="Calibri" w:hAnsiTheme="majorHAnsi" w:cstheme="majorHAnsi"/>
        </w:rPr>
        <w:t>Rebote elements: rock step to collect; rock step into step; parallel system; repeat rock steps.</w:t>
      </w:r>
      <w:r w:rsidR="00BD2D85">
        <w:rPr>
          <w:rFonts w:asciiTheme="majorHAnsi" w:eastAsia="Calibri" w:hAnsiTheme="majorHAnsi" w:cstheme="majorHAnsi"/>
        </w:rPr>
        <w:t xml:space="preserve"> </w:t>
      </w:r>
      <w:r w:rsidR="005078D1" w:rsidRPr="002F0418">
        <w:rPr>
          <w:rFonts w:asciiTheme="majorHAnsi" w:eastAsia="Calibri" w:hAnsiTheme="majorHAnsi" w:cstheme="majorHAnsi"/>
        </w:rPr>
        <w:t>All elements of the ocho cortado should be demonstrated: rock steps leader left forward/back; side rock step to the follower’s cross.</w:t>
      </w:r>
      <w:r w:rsidR="009E06A5">
        <w:rPr>
          <w:rFonts w:asciiTheme="majorHAnsi" w:eastAsia="Calibri" w:hAnsiTheme="majorHAnsi" w:cstheme="majorHAnsi"/>
        </w:rPr>
        <w:t xml:space="preserve"> Bonus: </w:t>
      </w:r>
      <w:r w:rsidR="009E06A5" w:rsidRPr="002F0418">
        <w:rPr>
          <w:rFonts w:asciiTheme="majorHAnsi" w:eastAsia="Calibri" w:hAnsiTheme="majorHAnsi" w:cstheme="majorHAnsi"/>
        </w:rPr>
        <w:t>cross system</w:t>
      </w:r>
      <w:r w:rsidR="009E06A5">
        <w:rPr>
          <w:rFonts w:asciiTheme="majorHAnsi" w:eastAsia="Calibri" w:hAnsiTheme="majorHAnsi" w:cstheme="majorHAnsi"/>
        </w:rPr>
        <w:t>, varied rebote timing, CBM, style.</w:t>
      </w:r>
      <w:r w:rsidR="002173F7">
        <w:rPr>
          <w:rFonts w:asciiTheme="majorHAnsi" w:eastAsia="Calibri" w:hAnsiTheme="majorHAnsi" w:cstheme="majorHAnsi"/>
        </w:rPr>
        <w:br/>
      </w:r>
      <w:r w:rsidR="002173F7" w:rsidRPr="002F0418">
        <w:rPr>
          <w:rFonts w:asciiTheme="majorHAnsi" w:eastAsia="Calibri" w:hAnsiTheme="majorHAnsi" w:cstheme="majorHAnsi"/>
        </w:rPr>
        <w:t>Ocho elements and concepts: cross-system; directional lead/follow; floor craft; disassociation; pivots; step technique; axis and motion control.</w:t>
      </w:r>
      <w:r w:rsidR="00130B17">
        <w:rPr>
          <w:rFonts w:asciiTheme="majorHAnsi" w:eastAsia="Calibri" w:hAnsiTheme="majorHAnsi" w:cstheme="majorHAnsi"/>
        </w:rPr>
        <w:br/>
      </w:r>
    </w:p>
    <w:p w14:paraId="1281A19A" w14:textId="0D678924" w:rsidR="00F05D1D" w:rsidRPr="002F0418" w:rsidRDefault="00F60D76" w:rsidP="00E14D59">
      <w:pPr>
        <w:spacing w:after="160" w:line="259" w:lineRule="auto"/>
        <w:ind w:right="27"/>
        <w:rPr>
          <w:rFonts w:asciiTheme="majorHAnsi" w:eastAsia="Calibri" w:hAnsiTheme="majorHAnsi" w:cstheme="majorHAnsi"/>
          <w:b/>
          <w:color w:val="2F5496"/>
        </w:rPr>
      </w:pPr>
      <w:r w:rsidRPr="00181131">
        <w:rPr>
          <w:rFonts w:asciiTheme="majorHAnsi" w:eastAsia="Calibri" w:hAnsiTheme="majorHAnsi" w:cstheme="majorHAnsi"/>
          <w:b/>
          <w:color w:val="2F5496"/>
          <w:sz w:val="28"/>
          <w:szCs w:val="28"/>
        </w:rPr>
        <w:t>Part 3</w:t>
      </w:r>
      <w:r w:rsidR="00803E78">
        <w:rPr>
          <w:rFonts w:asciiTheme="majorHAnsi" w:eastAsia="Calibri" w:hAnsiTheme="majorHAnsi" w:cstheme="majorHAnsi"/>
          <w:b/>
          <w:color w:val="2F5496"/>
          <w:sz w:val="28"/>
          <w:szCs w:val="28"/>
        </w:rPr>
        <w:t xml:space="preserve"> </w:t>
      </w:r>
      <w:r w:rsidR="005078D1" w:rsidRPr="00181131">
        <w:rPr>
          <w:rFonts w:asciiTheme="majorHAnsi" w:eastAsia="Calibri" w:hAnsiTheme="majorHAnsi" w:cstheme="majorHAnsi"/>
          <w:b/>
          <w:color w:val="2F5496"/>
          <w:sz w:val="28"/>
          <w:szCs w:val="28"/>
        </w:rPr>
        <w:t xml:space="preserve">– </w:t>
      </w:r>
      <w:r w:rsidR="00AD13F2">
        <w:rPr>
          <w:rFonts w:asciiTheme="majorHAnsi" w:eastAsia="Calibri" w:hAnsiTheme="majorHAnsi" w:cstheme="majorHAnsi"/>
          <w:b/>
          <w:color w:val="2F5496"/>
          <w:sz w:val="28"/>
          <w:szCs w:val="28"/>
        </w:rPr>
        <w:t>Circular Motion: Turns (Molinete/</w:t>
      </w:r>
      <w:r w:rsidR="005078D1" w:rsidRPr="00181131">
        <w:rPr>
          <w:rFonts w:asciiTheme="majorHAnsi" w:eastAsia="Calibri" w:hAnsiTheme="majorHAnsi" w:cstheme="majorHAnsi"/>
          <w:b/>
          <w:color w:val="2F5496"/>
          <w:sz w:val="28"/>
          <w:szCs w:val="28"/>
        </w:rPr>
        <w:t>Giro</w:t>
      </w:r>
      <w:r w:rsidR="00AD13F2">
        <w:rPr>
          <w:rFonts w:asciiTheme="majorHAnsi" w:eastAsia="Calibri" w:hAnsiTheme="majorHAnsi" w:cstheme="majorHAnsi"/>
          <w:b/>
          <w:color w:val="2F5496"/>
          <w:sz w:val="28"/>
          <w:szCs w:val="28"/>
        </w:rPr>
        <w:t>)</w:t>
      </w:r>
      <w:r w:rsidR="00803E78">
        <w:rPr>
          <w:rFonts w:asciiTheme="majorHAnsi" w:eastAsia="Calibri" w:hAnsiTheme="majorHAnsi" w:cstheme="majorHAnsi"/>
          <w:b/>
          <w:color w:val="2F5496"/>
          <w:sz w:val="28"/>
          <w:szCs w:val="28"/>
        </w:rPr>
        <w:t xml:space="preserve"> </w:t>
      </w:r>
      <w:r w:rsidR="00DA6633">
        <w:rPr>
          <w:rFonts w:asciiTheme="majorHAnsi" w:eastAsia="Calibri" w:hAnsiTheme="majorHAnsi" w:cstheme="majorHAnsi"/>
          <w:b/>
          <w:color w:val="2F5496"/>
          <w:sz w:val="28"/>
          <w:szCs w:val="28"/>
        </w:rPr>
        <w:t>– Emerald Pin</w:t>
      </w:r>
      <w:r w:rsidR="00E14D59">
        <w:rPr>
          <w:rFonts w:asciiTheme="majorHAnsi" w:eastAsia="Calibri" w:hAnsiTheme="majorHAnsi" w:cstheme="majorHAnsi"/>
          <w:b/>
          <w:color w:val="2F5496"/>
          <w:sz w:val="28"/>
          <w:szCs w:val="28"/>
        </w:rPr>
        <w:br/>
      </w:r>
      <w:bookmarkStart w:id="8" w:name="_Hlk529898116"/>
      <w:r w:rsidR="00130B17">
        <w:rPr>
          <w:rFonts w:asciiTheme="majorHAnsi" w:eastAsia="Calibri" w:hAnsiTheme="majorHAnsi" w:cstheme="majorHAnsi"/>
          <w:b/>
        </w:rPr>
        <w:t xml:space="preserve">In addition to </w:t>
      </w:r>
      <w:r w:rsidR="000B2459">
        <w:rPr>
          <w:rFonts w:asciiTheme="majorHAnsi" w:eastAsia="Calibri" w:hAnsiTheme="majorHAnsi" w:cstheme="majorHAnsi"/>
          <w:b/>
        </w:rPr>
        <w:t>Part 1</w:t>
      </w:r>
      <w:r w:rsidR="00130B17" w:rsidRPr="002F0418">
        <w:rPr>
          <w:rFonts w:asciiTheme="majorHAnsi" w:eastAsia="Calibri" w:hAnsiTheme="majorHAnsi" w:cstheme="majorHAnsi"/>
          <w:b/>
        </w:rPr>
        <w:t xml:space="preserve"> </w:t>
      </w:r>
      <w:r w:rsidR="00130B17">
        <w:rPr>
          <w:rFonts w:asciiTheme="majorHAnsi" w:eastAsia="Calibri" w:hAnsiTheme="majorHAnsi" w:cstheme="majorHAnsi"/>
          <w:b/>
        </w:rPr>
        <w:t xml:space="preserve">and </w:t>
      </w:r>
      <w:r w:rsidR="000B2459">
        <w:rPr>
          <w:rFonts w:asciiTheme="majorHAnsi" w:eastAsia="Calibri" w:hAnsiTheme="majorHAnsi" w:cstheme="majorHAnsi"/>
          <w:b/>
        </w:rPr>
        <w:t>Part 2</w:t>
      </w:r>
      <w:r w:rsidR="00130B17">
        <w:rPr>
          <w:rFonts w:asciiTheme="majorHAnsi" w:eastAsia="Calibri" w:hAnsiTheme="majorHAnsi" w:cstheme="majorHAnsi"/>
          <w:b/>
        </w:rPr>
        <w:t xml:space="preserve"> </w:t>
      </w:r>
      <w:r w:rsidR="00130B17" w:rsidRPr="002F0418">
        <w:rPr>
          <w:rFonts w:asciiTheme="majorHAnsi" w:eastAsia="Calibri" w:hAnsiTheme="majorHAnsi" w:cstheme="majorHAnsi"/>
          <w:b/>
        </w:rPr>
        <w:t xml:space="preserve">elements and concepts, </w:t>
      </w:r>
      <w:r w:rsidR="00130B17">
        <w:rPr>
          <w:rFonts w:asciiTheme="majorHAnsi" w:eastAsia="Calibri" w:hAnsiTheme="majorHAnsi" w:cstheme="majorHAnsi"/>
          <w:b/>
        </w:rPr>
        <w:t>t</w:t>
      </w:r>
      <w:r w:rsidR="005078D1" w:rsidRPr="002F0418">
        <w:rPr>
          <w:rFonts w:asciiTheme="majorHAnsi" w:eastAsia="Calibri" w:hAnsiTheme="majorHAnsi" w:cstheme="majorHAnsi"/>
          <w:b/>
        </w:rPr>
        <w:t xml:space="preserve">he </w:t>
      </w:r>
      <w:r w:rsidR="009854AB">
        <w:rPr>
          <w:rFonts w:asciiTheme="majorHAnsi" w:eastAsia="Calibri" w:hAnsiTheme="majorHAnsi" w:cstheme="majorHAnsi"/>
          <w:b/>
        </w:rPr>
        <w:t>student</w:t>
      </w:r>
      <w:r w:rsidR="005078D1" w:rsidRPr="002F0418">
        <w:rPr>
          <w:rFonts w:asciiTheme="majorHAnsi" w:eastAsia="Calibri" w:hAnsiTheme="majorHAnsi" w:cstheme="majorHAnsi"/>
          <w:b/>
        </w:rPr>
        <w:t xml:space="preserve"> is expected to demonstrate ocho and giro elements and concepts, integrated into a social dance demonstration.</w:t>
      </w:r>
      <w:r w:rsidR="00BD2D85">
        <w:rPr>
          <w:rFonts w:asciiTheme="majorHAnsi" w:eastAsia="Calibri" w:hAnsiTheme="majorHAnsi" w:cstheme="majorHAnsi"/>
          <w:b/>
        </w:rPr>
        <w:t xml:space="preserve"> </w:t>
      </w:r>
      <w:r w:rsidR="00E14D59">
        <w:rPr>
          <w:rFonts w:asciiTheme="majorHAnsi" w:eastAsia="Calibri" w:hAnsiTheme="majorHAnsi" w:cstheme="majorHAnsi"/>
          <w:b/>
        </w:rPr>
        <w:br/>
      </w:r>
      <w:r w:rsidR="005078D1" w:rsidRPr="002F0418">
        <w:rPr>
          <w:rFonts w:asciiTheme="majorHAnsi" w:eastAsia="Calibri" w:hAnsiTheme="majorHAnsi" w:cstheme="majorHAnsi"/>
        </w:rPr>
        <w:t xml:space="preserve">Giro elements and concepts: </w:t>
      </w:r>
      <w:r w:rsidR="00130B17">
        <w:rPr>
          <w:rFonts w:asciiTheme="majorHAnsi" w:eastAsia="Calibri" w:hAnsiTheme="majorHAnsi" w:cstheme="majorHAnsi"/>
        </w:rPr>
        <w:t xml:space="preserve">molinete </w:t>
      </w:r>
      <w:r w:rsidR="005078D1" w:rsidRPr="002F0418">
        <w:rPr>
          <w:rFonts w:asciiTheme="majorHAnsi" w:eastAsia="Calibri" w:hAnsiTheme="majorHAnsi" w:cstheme="majorHAnsi"/>
        </w:rPr>
        <w:t xml:space="preserve">principles; disassociation; </w:t>
      </w:r>
      <w:r w:rsidR="006C2A79" w:rsidRPr="002F0418">
        <w:rPr>
          <w:rFonts w:asciiTheme="majorHAnsi" w:eastAsia="Calibri" w:hAnsiTheme="majorHAnsi" w:cstheme="majorHAnsi"/>
        </w:rPr>
        <w:t>floor craft</w:t>
      </w:r>
      <w:r w:rsidR="005078D1" w:rsidRPr="002F0418">
        <w:rPr>
          <w:rFonts w:asciiTheme="majorHAnsi" w:eastAsia="Calibri" w:hAnsiTheme="majorHAnsi" w:cstheme="majorHAnsi"/>
        </w:rPr>
        <w:t xml:space="preserve"> &amp; navigation; step technique; clockwise and </w:t>
      </w:r>
      <w:proofErr w:type="gramStart"/>
      <w:r w:rsidR="006C2A79" w:rsidRPr="002F0418">
        <w:rPr>
          <w:rFonts w:asciiTheme="majorHAnsi" w:eastAsia="Calibri" w:hAnsiTheme="majorHAnsi" w:cstheme="majorHAnsi"/>
        </w:rPr>
        <w:t>counter clockwise</w:t>
      </w:r>
      <w:proofErr w:type="gramEnd"/>
      <w:r w:rsidR="005078D1" w:rsidRPr="002F0418">
        <w:rPr>
          <w:rFonts w:asciiTheme="majorHAnsi" w:eastAsia="Calibri" w:hAnsiTheme="majorHAnsi" w:cstheme="majorHAnsi"/>
        </w:rPr>
        <w:t xml:space="preserve"> turns.</w:t>
      </w:r>
      <w:bookmarkEnd w:id="8"/>
      <w:r w:rsidR="005078D1" w:rsidRPr="002F0418">
        <w:rPr>
          <w:rFonts w:asciiTheme="majorHAnsi" w:hAnsiTheme="majorHAnsi" w:cstheme="majorHAnsi"/>
        </w:rPr>
        <w:br w:type="page"/>
      </w:r>
    </w:p>
    <w:p w14:paraId="122145D9" w14:textId="07AFBDF3" w:rsidR="00F05D1D" w:rsidRPr="002F0418" w:rsidRDefault="005078D1">
      <w:pPr>
        <w:spacing w:after="160" w:line="259" w:lineRule="auto"/>
        <w:rPr>
          <w:rFonts w:asciiTheme="majorHAnsi" w:eastAsia="Calibri" w:hAnsiTheme="majorHAnsi" w:cstheme="majorHAnsi"/>
          <w:sz w:val="20"/>
          <w:szCs w:val="20"/>
        </w:rPr>
      </w:pPr>
      <w:r w:rsidRPr="002F0418">
        <w:rPr>
          <w:rFonts w:asciiTheme="majorHAnsi" w:eastAsia="Calibri" w:hAnsiTheme="majorHAnsi" w:cstheme="majorHAnsi"/>
          <w:b/>
          <w:color w:val="2F5496"/>
          <w:sz w:val="28"/>
          <w:szCs w:val="28"/>
        </w:rPr>
        <w:lastRenderedPageBreak/>
        <w:t>SONG LIST</w:t>
      </w:r>
      <w:r w:rsidRPr="002F0418">
        <w:rPr>
          <w:rFonts w:asciiTheme="majorHAnsi" w:eastAsia="Calibri" w:hAnsiTheme="majorHAnsi" w:cstheme="majorHAnsi"/>
          <w:b/>
          <w:color w:val="2F5496"/>
        </w:rPr>
        <w:br/>
      </w:r>
      <w:r w:rsidRPr="002F0418">
        <w:rPr>
          <w:rFonts w:asciiTheme="majorHAnsi" w:eastAsia="Calibri" w:hAnsiTheme="majorHAnsi" w:cstheme="majorHAnsi"/>
          <w:sz w:val="20"/>
          <w:szCs w:val="20"/>
        </w:rPr>
        <w:t xml:space="preserve">The following is a list of </w:t>
      </w:r>
      <w:r w:rsidR="00AD13F2">
        <w:rPr>
          <w:rFonts w:asciiTheme="majorHAnsi" w:eastAsia="Calibri" w:hAnsiTheme="majorHAnsi" w:cstheme="majorHAnsi"/>
          <w:sz w:val="20"/>
          <w:szCs w:val="20"/>
        </w:rPr>
        <w:t xml:space="preserve">traditional Argentine </w:t>
      </w:r>
      <w:r w:rsidRPr="002F0418">
        <w:rPr>
          <w:rFonts w:asciiTheme="majorHAnsi" w:eastAsia="Calibri" w:hAnsiTheme="majorHAnsi" w:cstheme="majorHAnsi"/>
          <w:sz w:val="20"/>
          <w:szCs w:val="20"/>
        </w:rPr>
        <w:t xml:space="preserve">tango music approved for </w:t>
      </w:r>
      <w:r w:rsidR="00336702">
        <w:rPr>
          <w:rFonts w:asciiTheme="majorHAnsi" w:eastAsia="Calibri" w:hAnsiTheme="majorHAnsi" w:cstheme="majorHAnsi"/>
          <w:sz w:val="20"/>
          <w:szCs w:val="20"/>
        </w:rPr>
        <w:t xml:space="preserve">dance </w:t>
      </w:r>
      <w:r w:rsidRPr="002F0418">
        <w:rPr>
          <w:rFonts w:asciiTheme="majorHAnsi" w:eastAsia="Calibri" w:hAnsiTheme="majorHAnsi" w:cstheme="majorHAnsi"/>
          <w:sz w:val="20"/>
          <w:szCs w:val="20"/>
        </w:rPr>
        <w:t xml:space="preserve">demonstrations in the </w:t>
      </w:r>
      <w:r w:rsidR="00F95434">
        <w:rPr>
          <w:rFonts w:asciiTheme="majorHAnsi" w:eastAsia="Calibri" w:hAnsiTheme="majorHAnsi" w:cstheme="majorHAnsi"/>
          <w:sz w:val="20"/>
          <w:szCs w:val="20"/>
        </w:rPr>
        <w:t xml:space="preserve">AT </w:t>
      </w:r>
      <w:r w:rsidR="005C1DAA">
        <w:rPr>
          <w:rFonts w:asciiTheme="majorHAnsi" w:eastAsia="Calibri" w:hAnsiTheme="majorHAnsi" w:cstheme="majorHAnsi"/>
          <w:sz w:val="20"/>
          <w:szCs w:val="20"/>
        </w:rPr>
        <w:t>Salon Program</w:t>
      </w:r>
      <w:r w:rsidRPr="002F0418">
        <w:rPr>
          <w:rFonts w:asciiTheme="majorHAnsi" w:eastAsia="Calibri" w:hAnsiTheme="majorHAnsi" w:cstheme="majorHAnsi"/>
          <w:sz w:val="20"/>
          <w:szCs w:val="20"/>
        </w:rPr>
        <w:t xml:space="preserve">. </w:t>
      </w:r>
      <w:r w:rsidR="00AD13F2">
        <w:rPr>
          <w:rFonts w:asciiTheme="majorHAnsi" w:eastAsia="Calibri" w:hAnsiTheme="majorHAnsi" w:cstheme="majorHAnsi"/>
          <w:sz w:val="20"/>
          <w:szCs w:val="20"/>
        </w:rPr>
        <w:t>A</w:t>
      </w:r>
      <w:r w:rsidRPr="002F0418">
        <w:rPr>
          <w:rFonts w:asciiTheme="majorHAnsi" w:eastAsia="Calibri" w:hAnsiTheme="majorHAnsi" w:cstheme="majorHAnsi"/>
          <w:sz w:val="20"/>
          <w:szCs w:val="20"/>
        </w:rPr>
        <w:t>ll recordings are from the Golden Age</w:t>
      </w:r>
      <w:r w:rsidR="00AD13F2">
        <w:rPr>
          <w:rFonts w:asciiTheme="majorHAnsi" w:eastAsia="Calibri" w:hAnsiTheme="majorHAnsi" w:cstheme="majorHAnsi"/>
          <w:sz w:val="20"/>
          <w:szCs w:val="20"/>
        </w:rPr>
        <w:t xml:space="preserve"> of tango</w:t>
      </w:r>
      <w:r w:rsidRPr="002F0418">
        <w:rPr>
          <w:rFonts w:asciiTheme="majorHAnsi" w:eastAsia="Calibri" w:hAnsiTheme="majorHAnsi" w:cstheme="majorHAnsi"/>
          <w:sz w:val="20"/>
          <w:szCs w:val="20"/>
        </w:rPr>
        <w:t>, 1930s to the 1950s.</w:t>
      </w:r>
    </w:p>
    <w:p w14:paraId="21815274" w14:textId="05E63E69" w:rsidR="00F05D1D" w:rsidRPr="002F0418" w:rsidRDefault="005078D1">
      <w:pPr>
        <w:spacing w:after="160" w:line="259" w:lineRule="auto"/>
        <w:rPr>
          <w:rFonts w:asciiTheme="majorHAnsi" w:eastAsia="Calibri" w:hAnsiTheme="majorHAnsi" w:cstheme="majorHAnsi"/>
          <w:sz w:val="18"/>
          <w:szCs w:val="18"/>
        </w:rPr>
      </w:pPr>
      <w:r w:rsidRPr="002F0418">
        <w:rPr>
          <w:rFonts w:asciiTheme="majorHAnsi" w:eastAsia="Calibri" w:hAnsiTheme="majorHAnsi" w:cstheme="majorHAnsi"/>
          <w:color w:val="2F5496"/>
          <w:sz w:val="18"/>
          <w:szCs w:val="18"/>
        </w:rPr>
        <w:tab/>
      </w:r>
      <w:r w:rsidRPr="002F0418">
        <w:rPr>
          <w:rFonts w:asciiTheme="majorHAnsi" w:eastAsia="Calibri" w:hAnsiTheme="majorHAnsi" w:cstheme="majorHAnsi"/>
          <w:sz w:val="18"/>
          <w:szCs w:val="18"/>
          <w:u w:val="single"/>
        </w:rPr>
        <w:t>Title</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u w:val="single"/>
        </w:rPr>
        <w:t>Orchestra / Vocalist</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u w:val="single"/>
        </w:rPr>
        <w:t>Year</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u w:val="single"/>
        </w:rPr>
        <w:t>Length</w:t>
      </w:r>
    </w:p>
    <w:p w14:paraId="7944DD97"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A la gran muñeca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Carlos Di Sarli</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Any Golden Age version</w:t>
      </w:r>
    </w:p>
    <w:p w14:paraId="61F5E58F"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 xml:space="preserve">Al compás del corazón </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Miguel Caló con Raúl Berón</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1942</w:t>
      </w:r>
      <w:r w:rsidRPr="002F0418">
        <w:rPr>
          <w:rFonts w:asciiTheme="majorHAnsi" w:eastAsia="Calibri" w:hAnsiTheme="majorHAnsi" w:cstheme="majorHAnsi"/>
          <w:sz w:val="18"/>
          <w:szCs w:val="18"/>
          <w:lang w:val="es-AR"/>
        </w:rPr>
        <w:tab/>
        <w:t>2:41-2:51</w:t>
      </w:r>
    </w:p>
    <w:p w14:paraId="31749AF5"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Amurado</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Pedro Laurenz / Juan Carlos Casas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Any Golden Age version</w:t>
      </w:r>
    </w:p>
    <w:p w14:paraId="61697415"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Arrabalero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Osvaldo Fresedo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1939</w:t>
      </w:r>
      <w:r w:rsidRPr="002F0418">
        <w:rPr>
          <w:rFonts w:asciiTheme="majorHAnsi" w:eastAsia="Calibri" w:hAnsiTheme="majorHAnsi" w:cstheme="majorHAnsi"/>
          <w:sz w:val="18"/>
          <w:szCs w:val="18"/>
        </w:rPr>
        <w:tab/>
        <w:t>2:31-2:36</w:t>
      </w:r>
    </w:p>
    <w:p w14:paraId="2597239F"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Bahia Blanca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Carlos Di Sarli</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1957</w:t>
      </w:r>
      <w:r w:rsidRPr="002F0418">
        <w:rPr>
          <w:rFonts w:asciiTheme="majorHAnsi" w:eastAsia="Calibri" w:hAnsiTheme="majorHAnsi" w:cstheme="majorHAnsi"/>
          <w:sz w:val="18"/>
          <w:szCs w:val="18"/>
          <w:lang w:val="es-AR"/>
        </w:rPr>
        <w:tab/>
        <w:t>2:50-2:55</w:t>
      </w:r>
    </w:p>
    <w:p w14:paraId="323E4402"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Caricias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Ángel D'Agostino / Ángel Vargas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1945</w:t>
      </w:r>
      <w:r w:rsidRPr="002F0418">
        <w:rPr>
          <w:rFonts w:asciiTheme="majorHAnsi" w:eastAsia="Calibri" w:hAnsiTheme="majorHAnsi" w:cstheme="majorHAnsi"/>
          <w:sz w:val="18"/>
          <w:szCs w:val="18"/>
          <w:lang w:val="es-AR"/>
        </w:rPr>
        <w:tab/>
        <w:t>2:43-2:48</w:t>
      </w:r>
    </w:p>
    <w:p w14:paraId="19C3D1E0"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Carnaval de mi barrio</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Edgardo Donato / Horacio Lagos y Lita Morales</w:t>
      </w:r>
      <w:r w:rsidRPr="002F0418">
        <w:rPr>
          <w:rFonts w:asciiTheme="majorHAnsi" w:eastAsia="Calibri" w:hAnsiTheme="majorHAnsi" w:cstheme="majorHAnsi"/>
          <w:sz w:val="18"/>
          <w:szCs w:val="18"/>
          <w:lang w:val="es-AR"/>
        </w:rPr>
        <w:tab/>
        <w:t>1939</w:t>
      </w:r>
      <w:r w:rsidRPr="002F0418">
        <w:rPr>
          <w:rFonts w:asciiTheme="majorHAnsi" w:eastAsia="Calibri" w:hAnsiTheme="majorHAnsi" w:cstheme="majorHAnsi"/>
          <w:sz w:val="18"/>
          <w:szCs w:val="18"/>
          <w:lang w:val="es-AR"/>
        </w:rPr>
        <w:tab/>
        <w:t>2:23-2:31</w:t>
      </w:r>
    </w:p>
    <w:p w14:paraId="08574D5A"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Cicatrices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Rodolfo Biagi con Andrés Falgás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1940</w:t>
      </w:r>
      <w:r w:rsidRPr="002F0418">
        <w:rPr>
          <w:rFonts w:asciiTheme="majorHAnsi" w:eastAsia="Calibri" w:hAnsiTheme="majorHAnsi" w:cstheme="majorHAnsi"/>
          <w:sz w:val="18"/>
          <w:szCs w:val="18"/>
          <w:lang w:val="es-AR"/>
        </w:rPr>
        <w:tab/>
        <w:t>2:20-2:21</w:t>
      </w:r>
    </w:p>
    <w:p w14:paraId="183F3A68"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Comme il faut</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Carlos Di Sarli</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Any Golden Age version</w:t>
      </w:r>
    </w:p>
    <w:p w14:paraId="4CB070E9"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Cómo se muere de amor</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Alfredo De Angelis / F. Ruiz y N. Rodi</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1943</w:t>
      </w:r>
      <w:r w:rsidRPr="002F0418">
        <w:rPr>
          <w:rFonts w:asciiTheme="majorHAnsi" w:eastAsia="Calibri" w:hAnsiTheme="majorHAnsi" w:cstheme="majorHAnsi"/>
          <w:sz w:val="18"/>
          <w:szCs w:val="18"/>
          <w:lang w:val="es-AR"/>
        </w:rPr>
        <w:tab/>
        <w:t>2:46</w:t>
      </w:r>
    </w:p>
    <w:p w14:paraId="27E87F46"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El arranque</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Osvaldo Pugliese</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1944</w:t>
      </w:r>
      <w:r w:rsidRPr="002F0418">
        <w:rPr>
          <w:rFonts w:asciiTheme="majorHAnsi" w:eastAsia="Calibri" w:hAnsiTheme="majorHAnsi" w:cstheme="majorHAnsi"/>
          <w:sz w:val="18"/>
          <w:szCs w:val="18"/>
        </w:rPr>
        <w:tab/>
        <w:t>3:04-3:13</w:t>
      </w:r>
    </w:p>
    <w:p w14:paraId="1D677819"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El chamuyo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Francisco Canaro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1933</w:t>
      </w:r>
      <w:r w:rsidRPr="002F0418">
        <w:rPr>
          <w:rFonts w:asciiTheme="majorHAnsi" w:eastAsia="Calibri" w:hAnsiTheme="majorHAnsi" w:cstheme="majorHAnsi"/>
          <w:sz w:val="18"/>
          <w:szCs w:val="18"/>
        </w:rPr>
        <w:tab/>
        <w:t>3:08-3:12</w:t>
      </w:r>
    </w:p>
    <w:p w14:paraId="25771E7E"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lang w:val="es-AR"/>
        </w:rPr>
        <w:t>El pollo Ricardo</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 xml:space="preserve">Quinteto Pirincho dir. </w:t>
      </w:r>
      <w:r w:rsidRPr="002F0418">
        <w:rPr>
          <w:rFonts w:asciiTheme="majorHAnsi" w:eastAsia="Calibri" w:hAnsiTheme="majorHAnsi" w:cstheme="majorHAnsi"/>
          <w:sz w:val="18"/>
          <w:szCs w:val="18"/>
        </w:rPr>
        <w:t xml:space="preserve">Francisco Canaro </w:t>
      </w:r>
      <w:r w:rsidRPr="002F0418">
        <w:rPr>
          <w:rFonts w:asciiTheme="majorHAnsi" w:eastAsia="Calibri" w:hAnsiTheme="majorHAnsi" w:cstheme="majorHAnsi"/>
          <w:sz w:val="18"/>
          <w:szCs w:val="18"/>
        </w:rPr>
        <w:tab/>
        <w:t>Any Golden Age version</w:t>
      </w:r>
    </w:p>
    <w:p w14:paraId="65D97F38"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Esta noche</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Francisco Canaro / Ernesto Famá</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1940</w:t>
      </w:r>
      <w:r w:rsidRPr="002F0418">
        <w:rPr>
          <w:rFonts w:asciiTheme="majorHAnsi" w:eastAsia="Calibri" w:hAnsiTheme="majorHAnsi" w:cstheme="majorHAnsi"/>
          <w:sz w:val="18"/>
          <w:szCs w:val="18"/>
          <w:lang w:val="es-AR"/>
        </w:rPr>
        <w:tab/>
        <w:t>2:19-2:25</w:t>
      </w:r>
    </w:p>
    <w:p w14:paraId="63F27111" w14:textId="77777777" w:rsidR="00F05D1D" w:rsidRPr="002F0418" w:rsidRDefault="005078D1">
      <w:pPr>
        <w:numPr>
          <w:ilvl w:val="0"/>
          <w:numId w:val="6"/>
        </w:numPr>
        <w:spacing w:line="259" w:lineRule="auto"/>
        <w:ind w:left="360"/>
        <w:contextualSpacing/>
        <w:rPr>
          <w:rFonts w:asciiTheme="majorHAnsi" w:hAnsiTheme="majorHAnsi" w:cstheme="majorHAnsi"/>
          <w:sz w:val="20"/>
          <w:szCs w:val="20"/>
        </w:rPr>
      </w:pPr>
      <w:r w:rsidRPr="002F0418">
        <w:rPr>
          <w:rFonts w:asciiTheme="majorHAnsi" w:eastAsia="Calibri" w:hAnsiTheme="majorHAnsi" w:cstheme="majorHAnsi"/>
          <w:sz w:val="18"/>
          <w:szCs w:val="18"/>
        </w:rPr>
        <w:t>Florida</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Enrique Rodríguez</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1941</w:t>
      </w:r>
      <w:r w:rsidRPr="002F0418">
        <w:rPr>
          <w:rFonts w:asciiTheme="majorHAnsi" w:eastAsia="Calibri" w:hAnsiTheme="majorHAnsi" w:cstheme="majorHAnsi"/>
          <w:sz w:val="18"/>
          <w:szCs w:val="18"/>
        </w:rPr>
        <w:tab/>
        <w:t>2:48-2:54</w:t>
      </w:r>
    </w:p>
    <w:p w14:paraId="66E87E54"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Inspiración</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Aníbal Troilo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Any Golden Age version</w:t>
      </w:r>
    </w:p>
    <w:p w14:paraId="00433E9A"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Joaquina</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Juan D'Arienzo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Any Golden Age version</w:t>
      </w:r>
    </w:p>
    <w:p w14:paraId="2EC54482"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 xml:space="preserve">Junto a tu corazón </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Carlos Di Sarli / Alberto Podestá</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Any Golden Age version</w:t>
      </w:r>
    </w:p>
    <w:p w14:paraId="60E1E94C"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highlight w:val="white"/>
        </w:rPr>
      </w:pPr>
      <w:r w:rsidRPr="002F0418">
        <w:rPr>
          <w:rFonts w:asciiTheme="majorHAnsi" w:eastAsia="Calibri" w:hAnsiTheme="majorHAnsi" w:cstheme="majorHAnsi"/>
          <w:sz w:val="18"/>
          <w:szCs w:val="18"/>
          <w:highlight w:val="white"/>
        </w:rPr>
        <w:t>La Maleva</w:t>
      </w:r>
      <w:r w:rsidRPr="002F0418">
        <w:rPr>
          <w:rFonts w:asciiTheme="majorHAnsi" w:eastAsia="Calibri" w:hAnsiTheme="majorHAnsi" w:cstheme="majorHAnsi"/>
          <w:sz w:val="18"/>
          <w:szCs w:val="18"/>
          <w:highlight w:val="white"/>
        </w:rPr>
        <w:tab/>
      </w:r>
      <w:r w:rsidRPr="002F0418">
        <w:rPr>
          <w:rFonts w:asciiTheme="majorHAnsi" w:eastAsia="Calibri" w:hAnsiTheme="majorHAnsi" w:cstheme="majorHAnsi"/>
          <w:sz w:val="18"/>
          <w:szCs w:val="18"/>
          <w:highlight w:val="white"/>
        </w:rPr>
        <w:tab/>
      </w:r>
      <w:r w:rsidRPr="002F0418">
        <w:rPr>
          <w:rFonts w:asciiTheme="majorHAnsi" w:eastAsia="Calibri" w:hAnsiTheme="majorHAnsi" w:cstheme="majorHAnsi"/>
          <w:sz w:val="18"/>
          <w:szCs w:val="18"/>
          <w:highlight w:val="white"/>
        </w:rPr>
        <w:tab/>
      </w:r>
      <w:r w:rsidRPr="002F0418">
        <w:rPr>
          <w:rFonts w:asciiTheme="majorHAnsi" w:eastAsia="Calibri" w:hAnsiTheme="majorHAnsi" w:cstheme="majorHAnsi"/>
          <w:sz w:val="18"/>
          <w:szCs w:val="18"/>
          <w:highlight w:val="white"/>
        </w:rPr>
        <w:tab/>
        <w:t>Rodolfo Biagi</w:t>
      </w:r>
      <w:r w:rsidRPr="002F0418">
        <w:rPr>
          <w:rFonts w:asciiTheme="majorHAnsi" w:eastAsia="Calibri" w:hAnsiTheme="majorHAnsi" w:cstheme="majorHAnsi"/>
          <w:sz w:val="18"/>
          <w:szCs w:val="18"/>
          <w:highlight w:val="white"/>
        </w:rPr>
        <w:tab/>
      </w:r>
      <w:r w:rsidRPr="002F0418">
        <w:rPr>
          <w:rFonts w:asciiTheme="majorHAnsi" w:eastAsia="Calibri" w:hAnsiTheme="majorHAnsi" w:cstheme="majorHAnsi"/>
          <w:sz w:val="18"/>
          <w:szCs w:val="18"/>
          <w:highlight w:val="white"/>
        </w:rPr>
        <w:tab/>
      </w:r>
      <w:r w:rsidRPr="002F0418">
        <w:rPr>
          <w:rFonts w:asciiTheme="majorHAnsi" w:eastAsia="Calibri" w:hAnsiTheme="majorHAnsi" w:cstheme="majorHAnsi"/>
          <w:sz w:val="18"/>
          <w:szCs w:val="18"/>
          <w:highlight w:val="white"/>
        </w:rPr>
        <w:tab/>
      </w:r>
      <w:r w:rsidRPr="002F0418">
        <w:rPr>
          <w:rFonts w:asciiTheme="majorHAnsi" w:eastAsia="Calibri" w:hAnsiTheme="majorHAnsi" w:cstheme="majorHAnsi"/>
          <w:sz w:val="18"/>
          <w:szCs w:val="18"/>
          <w:highlight w:val="white"/>
        </w:rPr>
        <w:tab/>
        <w:t>1939</w:t>
      </w:r>
      <w:r w:rsidRPr="002F0418">
        <w:rPr>
          <w:rFonts w:asciiTheme="majorHAnsi" w:eastAsia="Calibri" w:hAnsiTheme="majorHAnsi" w:cstheme="majorHAnsi"/>
          <w:sz w:val="18"/>
          <w:szCs w:val="18"/>
          <w:highlight w:val="white"/>
        </w:rPr>
        <w:tab/>
        <w:t>2:32-2:38</w:t>
      </w:r>
      <w:r w:rsidRPr="002F0418">
        <w:rPr>
          <w:rFonts w:asciiTheme="majorHAnsi" w:eastAsia="Calibri" w:hAnsiTheme="majorHAnsi" w:cstheme="majorHAnsi"/>
          <w:sz w:val="18"/>
          <w:szCs w:val="18"/>
          <w:highlight w:val="white"/>
        </w:rPr>
        <w:tab/>
      </w:r>
    </w:p>
    <w:p w14:paraId="55BFE811"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La Yumba</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Osvaldo Pugliese</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1952</w:t>
      </w:r>
      <w:r w:rsidRPr="002F0418">
        <w:rPr>
          <w:rFonts w:asciiTheme="majorHAnsi" w:eastAsia="Calibri" w:hAnsiTheme="majorHAnsi" w:cstheme="majorHAnsi"/>
          <w:sz w:val="18"/>
          <w:szCs w:val="18"/>
        </w:rPr>
        <w:tab/>
        <w:t>2:45-2:4</w:t>
      </w:r>
      <w:r w:rsidRPr="002F0418">
        <w:rPr>
          <w:rFonts w:asciiTheme="majorHAnsi" w:eastAsia="Calibri" w:hAnsiTheme="majorHAnsi" w:cstheme="majorHAnsi"/>
          <w:sz w:val="18"/>
          <w:szCs w:val="18"/>
        </w:rPr>
        <w:tab/>
      </w:r>
    </w:p>
    <w:p w14:paraId="3E36BDC0"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Llorar por una mujer</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Enrique Rodríguez con Armando Moreno</w:t>
      </w:r>
      <w:r w:rsidRPr="002F0418">
        <w:rPr>
          <w:rFonts w:asciiTheme="majorHAnsi" w:eastAsia="Calibri" w:hAnsiTheme="majorHAnsi" w:cstheme="majorHAnsi"/>
          <w:sz w:val="18"/>
          <w:szCs w:val="18"/>
          <w:lang w:val="es-AR"/>
        </w:rPr>
        <w:tab/>
        <w:t>1941</w:t>
      </w:r>
      <w:r w:rsidRPr="002F0418">
        <w:rPr>
          <w:rFonts w:asciiTheme="majorHAnsi" w:eastAsia="Calibri" w:hAnsiTheme="majorHAnsi" w:cstheme="majorHAnsi"/>
          <w:sz w:val="18"/>
          <w:szCs w:val="18"/>
          <w:lang w:val="es-AR"/>
        </w:rPr>
        <w:tab/>
        <w:t>2:43-2:50</w:t>
      </w:r>
    </w:p>
    <w:p w14:paraId="551A45F7"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Mala Junta</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Pedro Laurenz</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1947</w:t>
      </w:r>
      <w:r w:rsidRPr="002F0418">
        <w:rPr>
          <w:rFonts w:asciiTheme="majorHAnsi" w:eastAsia="Calibri" w:hAnsiTheme="majorHAnsi" w:cstheme="majorHAnsi"/>
          <w:sz w:val="18"/>
          <w:szCs w:val="18"/>
        </w:rPr>
        <w:tab/>
        <w:t>2:27-3:06</w:t>
      </w:r>
    </w:p>
    <w:p w14:paraId="6BFAFF0D"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Malena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Demare, Lucio con Carlos Miranda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1942</w:t>
      </w:r>
      <w:r w:rsidRPr="002F0418">
        <w:rPr>
          <w:rFonts w:asciiTheme="majorHAnsi" w:eastAsia="Calibri" w:hAnsiTheme="majorHAnsi" w:cstheme="majorHAnsi"/>
          <w:sz w:val="18"/>
          <w:szCs w:val="18"/>
          <w:lang w:val="es-AR"/>
        </w:rPr>
        <w:tab/>
        <w:t>2:52-2:59</w:t>
      </w:r>
    </w:p>
    <w:p w14:paraId="17178C43"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Marioneta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Alfredo De Angelis / Floreal Ruiz</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1943</w:t>
      </w:r>
      <w:r w:rsidRPr="002F0418">
        <w:rPr>
          <w:rFonts w:asciiTheme="majorHAnsi" w:eastAsia="Calibri" w:hAnsiTheme="majorHAnsi" w:cstheme="majorHAnsi"/>
          <w:sz w:val="18"/>
          <w:szCs w:val="18"/>
          <w:lang w:val="es-AR"/>
        </w:rPr>
        <w:tab/>
        <w:t>2:43-2:45</w:t>
      </w:r>
    </w:p>
    <w:p w14:paraId="7D6CA799"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Milongueando en el '40</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Aníbal Troilo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Any Golden Age version</w:t>
      </w:r>
    </w:p>
    <w:p w14:paraId="4C66A0CD"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Mi serenata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Edgardo Donato / Romeo Gavio y Lita Morales</w:t>
      </w:r>
      <w:r w:rsidRPr="002F0418">
        <w:rPr>
          <w:rFonts w:asciiTheme="majorHAnsi" w:eastAsia="Calibri" w:hAnsiTheme="majorHAnsi" w:cstheme="majorHAnsi"/>
          <w:sz w:val="18"/>
          <w:szCs w:val="18"/>
          <w:lang w:val="es-AR"/>
        </w:rPr>
        <w:tab/>
        <w:t>1940</w:t>
      </w:r>
      <w:r w:rsidRPr="002F0418">
        <w:rPr>
          <w:rFonts w:asciiTheme="majorHAnsi" w:eastAsia="Calibri" w:hAnsiTheme="majorHAnsi" w:cstheme="majorHAnsi"/>
          <w:sz w:val="18"/>
          <w:szCs w:val="18"/>
          <w:lang w:val="es-AR"/>
        </w:rPr>
        <w:tab/>
        <w:t>3:00-3:06</w:t>
      </w:r>
    </w:p>
    <w:p w14:paraId="1833BB02"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Noches de Colón</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Ricardo Tanturi con Alberto Castillo</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Any Golden Age version</w:t>
      </w:r>
      <w:r w:rsidRPr="002F0418">
        <w:rPr>
          <w:rFonts w:asciiTheme="majorHAnsi" w:eastAsia="Calibri" w:hAnsiTheme="majorHAnsi" w:cstheme="majorHAnsi"/>
          <w:sz w:val="18"/>
          <w:szCs w:val="18"/>
          <w:lang w:val="es-AR"/>
        </w:rPr>
        <w:tab/>
      </w:r>
    </w:p>
    <w:p w14:paraId="1399E9BC"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No me extraña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Pedro Laurenz con Juan Carlos Casas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1940</w:t>
      </w:r>
      <w:r w:rsidRPr="002F0418">
        <w:rPr>
          <w:rFonts w:asciiTheme="majorHAnsi" w:eastAsia="Calibri" w:hAnsiTheme="majorHAnsi" w:cstheme="majorHAnsi"/>
          <w:sz w:val="18"/>
          <w:szCs w:val="18"/>
          <w:lang w:val="es-AR"/>
        </w:rPr>
        <w:tab/>
        <w:t>2:42-2:47</w:t>
      </w:r>
    </w:p>
    <w:p w14:paraId="12A89902"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Pensalo bien</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Juan D'Arienzo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1938</w:t>
      </w:r>
      <w:r w:rsidRPr="002F0418">
        <w:rPr>
          <w:rFonts w:asciiTheme="majorHAnsi" w:eastAsia="Calibri" w:hAnsiTheme="majorHAnsi" w:cstheme="majorHAnsi"/>
          <w:sz w:val="18"/>
          <w:szCs w:val="18"/>
        </w:rPr>
        <w:tab/>
        <w:t>2:17-2:27</w:t>
      </w:r>
    </w:p>
    <w:p w14:paraId="69028EAE"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lang w:val="es-AR"/>
        </w:rPr>
        <w:t>Quejas de bandoneón</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Aníbal Troilo</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 xml:space="preserve">1945/1953. </w:t>
      </w:r>
      <w:r w:rsidRPr="002F0418">
        <w:rPr>
          <w:rFonts w:asciiTheme="majorHAnsi" w:eastAsia="Calibri" w:hAnsiTheme="majorHAnsi" w:cstheme="majorHAnsi"/>
          <w:sz w:val="18"/>
          <w:szCs w:val="18"/>
        </w:rPr>
        <w:t>2:37/2:36</w:t>
      </w:r>
    </w:p>
    <w:p w14:paraId="2228A8D1"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highlight w:val="white"/>
          <w:lang w:val="es-AR"/>
        </w:rPr>
      </w:pPr>
      <w:r w:rsidRPr="002F0418">
        <w:rPr>
          <w:rFonts w:asciiTheme="majorHAnsi" w:eastAsia="Calibri" w:hAnsiTheme="majorHAnsi" w:cstheme="majorHAnsi"/>
          <w:sz w:val="18"/>
          <w:szCs w:val="18"/>
          <w:highlight w:val="white"/>
          <w:lang w:val="es-AR"/>
        </w:rPr>
        <w:t>Que Solo Estoy</w:t>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t>Carlos Di Sarli / Alberto Podestá</w:t>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t>1944</w:t>
      </w:r>
      <w:r w:rsidRPr="002F0418">
        <w:rPr>
          <w:rFonts w:asciiTheme="majorHAnsi" w:eastAsia="Calibri" w:hAnsiTheme="majorHAnsi" w:cstheme="majorHAnsi"/>
          <w:sz w:val="18"/>
          <w:szCs w:val="18"/>
          <w:highlight w:val="white"/>
          <w:lang w:val="es-AR"/>
        </w:rPr>
        <w:tab/>
        <w:t>3:10</w:t>
      </w:r>
    </w:p>
    <w:p w14:paraId="0CE11A38"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highlight w:val="white"/>
          <w:lang w:val="es-AR"/>
        </w:rPr>
      </w:pPr>
      <w:r w:rsidRPr="002F0418">
        <w:rPr>
          <w:rFonts w:asciiTheme="majorHAnsi" w:eastAsia="Calibri" w:hAnsiTheme="majorHAnsi" w:cstheme="majorHAnsi"/>
          <w:color w:val="111111"/>
          <w:sz w:val="18"/>
          <w:szCs w:val="18"/>
          <w:highlight w:val="white"/>
          <w:lang w:val="es-AR"/>
        </w:rPr>
        <w:t>Una emoción</w:t>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t>Demare, Lucio / Raúl Berón</w:t>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t>1943</w:t>
      </w:r>
      <w:r w:rsidRPr="002F0418">
        <w:rPr>
          <w:rFonts w:asciiTheme="majorHAnsi" w:eastAsia="Calibri" w:hAnsiTheme="majorHAnsi" w:cstheme="majorHAnsi"/>
          <w:sz w:val="18"/>
          <w:szCs w:val="18"/>
          <w:highlight w:val="white"/>
          <w:lang w:val="es-AR"/>
        </w:rPr>
        <w:tab/>
        <w:t>2:41-2:48</w:t>
      </w:r>
    </w:p>
    <w:p w14:paraId="32B783FA"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highlight w:val="white"/>
          <w:lang w:val="es-AR"/>
        </w:rPr>
      </w:pPr>
      <w:r w:rsidRPr="002F0418">
        <w:rPr>
          <w:rFonts w:asciiTheme="majorHAnsi" w:eastAsia="Calibri" w:hAnsiTheme="majorHAnsi" w:cstheme="majorHAnsi"/>
          <w:sz w:val="18"/>
          <w:szCs w:val="18"/>
          <w:highlight w:val="white"/>
          <w:lang w:val="es-AR"/>
        </w:rPr>
        <w:t>Que Te Importa Que Te Llore</w:t>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t>Miguel Caló / Raúl Berón</w:t>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r>
      <w:r w:rsidRPr="002F0418">
        <w:rPr>
          <w:rFonts w:asciiTheme="majorHAnsi" w:eastAsia="Calibri" w:hAnsiTheme="majorHAnsi" w:cstheme="majorHAnsi"/>
          <w:sz w:val="18"/>
          <w:szCs w:val="18"/>
          <w:highlight w:val="white"/>
          <w:lang w:val="es-AR"/>
        </w:rPr>
        <w:tab/>
        <w:t>1942</w:t>
      </w:r>
      <w:r w:rsidRPr="002F0418">
        <w:rPr>
          <w:rFonts w:asciiTheme="majorHAnsi" w:eastAsia="Calibri" w:hAnsiTheme="majorHAnsi" w:cstheme="majorHAnsi"/>
          <w:sz w:val="18"/>
          <w:szCs w:val="18"/>
          <w:highlight w:val="white"/>
          <w:lang w:val="es-AR"/>
        </w:rPr>
        <w:tab/>
        <w:t>2:35-2:43</w:t>
      </w:r>
    </w:p>
    <w:p w14:paraId="454ED90C"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Recuerdo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Osvaldo Pugliese</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 xml:space="preserve">1944 </w:t>
      </w:r>
      <w:r w:rsidRPr="002F0418">
        <w:rPr>
          <w:rFonts w:asciiTheme="majorHAnsi" w:eastAsia="Calibri" w:hAnsiTheme="majorHAnsi" w:cstheme="majorHAnsi"/>
          <w:sz w:val="18"/>
          <w:szCs w:val="18"/>
        </w:rPr>
        <w:tab/>
        <w:t>2:35-2:51</w:t>
      </w:r>
    </w:p>
    <w:p w14:paraId="7CE98948"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Retintín</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Juan D'Arienzo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1936</w:t>
      </w:r>
      <w:r w:rsidRPr="002F0418">
        <w:rPr>
          <w:rFonts w:asciiTheme="majorHAnsi" w:eastAsia="Calibri" w:hAnsiTheme="majorHAnsi" w:cstheme="majorHAnsi"/>
          <w:sz w:val="18"/>
          <w:szCs w:val="18"/>
        </w:rPr>
        <w:tab/>
        <w:t>2:22-2:30</w:t>
      </w:r>
    </w:p>
    <w:p w14:paraId="26448CE3"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Rosicler</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Alfredo De Angelis / Julio Martel</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1946</w:t>
      </w:r>
      <w:r w:rsidRPr="002F0418">
        <w:rPr>
          <w:rFonts w:asciiTheme="majorHAnsi" w:eastAsia="Calibri" w:hAnsiTheme="majorHAnsi" w:cstheme="majorHAnsi"/>
          <w:sz w:val="18"/>
          <w:szCs w:val="18"/>
          <w:lang w:val="es-AR"/>
        </w:rPr>
        <w:tab/>
        <w:t>3:07-3:12</w:t>
      </w:r>
    </w:p>
    <w:p w14:paraId="2EDDB283"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Solamente Ella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Demare, Lucio con Horacio Quintana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1944</w:t>
      </w:r>
      <w:r w:rsidRPr="002F0418">
        <w:rPr>
          <w:rFonts w:asciiTheme="majorHAnsi" w:eastAsia="Calibri" w:hAnsiTheme="majorHAnsi" w:cstheme="majorHAnsi"/>
          <w:sz w:val="18"/>
          <w:szCs w:val="18"/>
          <w:lang w:val="es-AR"/>
        </w:rPr>
        <w:tab/>
        <w:t>3:14-3:17</w:t>
      </w:r>
    </w:p>
    <w:p w14:paraId="0A162176"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Son cosas del bandoneón</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Rodolfo Biagi con Andrés Falgás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Any Golden Age version</w:t>
      </w:r>
    </w:p>
    <w:p w14:paraId="0E0E657E"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Te aconsejo que me olvides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Aníbal Troilo con Francisco Fiorentino</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Any Golden Age version</w:t>
      </w:r>
      <w:r w:rsidRPr="002F0418">
        <w:rPr>
          <w:rFonts w:asciiTheme="majorHAnsi" w:eastAsia="Calibri" w:hAnsiTheme="majorHAnsi" w:cstheme="majorHAnsi"/>
          <w:sz w:val="18"/>
          <w:szCs w:val="18"/>
          <w:lang w:val="es-AR"/>
        </w:rPr>
        <w:tab/>
      </w:r>
    </w:p>
    <w:p w14:paraId="59583A09"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Tierrita</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Juan D'Arienzo con Héctor Mauré</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Any Golden Age version</w:t>
      </w:r>
    </w:p>
    <w:p w14:paraId="28B74C01"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rPr>
      </w:pPr>
      <w:r w:rsidRPr="002F0418">
        <w:rPr>
          <w:rFonts w:asciiTheme="majorHAnsi" w:eastAsia="Calibri" w:hAnsiTheme="majorHAnsi" w:cstheme="majorHAnsi"/>
          <w:sz w:val="18"/>
          <w:szCs w:val="18"/>
        </w:rPr>
        <w:t>Tigre viejo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Osvaldo Fresedo</w:t>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r>
      <w:r w:rsidRPr="002F0418">
        <w:rPr>
          <w:rFonts w:asciiTheme="majorHAnsi" w:eastAsia="Calibri" w:hAnsiTheme="majorHAnsi" w:cstheme="majorHAnsi"/>
          <w:sz w:val="18"/>
          <w:szCs w:val="18"/>
        </w:rPr>
        <w:tab/>
        <w:t>1934</w:t>
      </w:r>
      <w:r w:rsidRPr="002F0418">
        <w:rPr>
          <w:rFonts w:asciiTheme="majorHAnsi" w:eastAsia="Calibri" w:hAnsiTheme="majorHAnsi" w:cstheme="majorHAnsi"/>
          <w:sz w:val="18"/>
          <w:szCs w:val="18"/>
        </w:rPr>
        <w:tab/>
        <w:t>3:02-3:06</w:t>
      </w:r>
    </w:p>
    <w:p w14:paraId="1AEB88F3"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Trasnochando</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Ángel D'Agostino / Ángel Vargas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1942</w:t>
      </w:r>
      <w:r w:rsidRPr="002F0418">
        <w:rPr>
          <w:rFonts w:asciiTheme="majorHAnsi" w:eastAsia="Calibri" w:hAnsiTheme="majorHAnsi" w:cstheme="majorHAnsi"/>
          <w:sz w:val="18"/>
          <w:szCs w:val="18"/>
          <w:lang w:val="es-AR"/>
        </w:rPr>
        <w:tab/>
        <w:t>3:01-3:05</w:t>
      </w:r>
    </w:p>
    <w:p w14:paraId="58F189CC"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Tres esquinas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Ángel D'Agostino / Ángel Vargas</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 xml:space="preserve">1941 </w:t>
      </w:r>
      <w:r w:rsidRPr="002F0418">
        <w:rPr>
          <w:rFonts w:asciiTheme="majorHAnsi" w:eastAsia="Calibri" w:hAnsiTheme="majorHAnsi" w:cstheme="majorHAnsi"/>
          <w:sz w:val="18"/>
          <w:szCs w:val="18"/>
          <w:lang w:val="es-AR"/>
        </w:rPr>
        <w:tab/>
        <w:t>3:04-3:09</w:t>
      </w:r>
    </w:p>
    <w:p w14:paraId="454047CD"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pPr>
      <w:r w:rsidRPr="002F0418">
        <w:rPr>
          <w:rFonts w:asciiTheme="majorHAnsi" w:eastAsia="Calibri" w:hAnsiTheme="majorHAnsi" w:cstheme="majorHAnsi"/>
          <w:sz w:val="18"/>
          <w:szCs w:val="18"/>
          <w:lang w:val="es-AR"/>
        </w:rPr>
        <w:t>Una noche de garufa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Ricardo Tanturi</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Any Golden Age version</w:t>
      </w:r>
    </w:p>
    <w:p w14:paraId="4E0F6481" w14:textId="77777777" w:rsidR="00F05D1D" w:rsidRPr="002F0418" w:rsidRDefault="005078D1">
      <w:pPr>
        <w:numPr>
          <w:ilvl w:val="0"/>
          <w:numId w:val="6"/>
        </w:numPr>
        <w:spacing w:line="259" w:lineRule="auto"/>
        <w:ind w:left="360"/>
        <w:contextualSpacing/>
        <w:rPr>
          <w:rFonts w:asciiTheme="majorHAnsi" w:eastAsia="Calibri" w:hAnsiTheme="majorHAnsi" w:cstheme="majorHAnsi"/>
          <w:sz w:val="18"/>
          <w:szCs w:val="18"/>
          <w:lang w:val="es-AR"/>
        </w:rPr>
        <w:sectPr w:rsidR="00F05D1D" w:rsidRPr="002F0418" w:rsidSect="008B275D">
          <w:headerReference w:type="default" r:id="rId12"/>
          <w:footerReference w:type="default" r:id="rId13"/>
          <w:headerReference w:type="first" r:id="rId14"/>
          <w:pgSz w:w="12240" w:h="15840"/>
          <w:pgMar w:top="705" w:right="900" w:bottom="720" w:left="900" w:header="0" w:footer="360" w:gutter="0"/>
          <w:pgNumType w:start="1"/>
          <w:cols w:space="720"/>
        </w:sectPr>
      </w:pPr>
      <w:r w:rsidRPr="002F0418">
        <w:rPr>
          <w:rFonts w:asciiTheme="majorHAnsi" w:eastAsia="Calibri" w:hAnsiTheme="majorHAnsi" w:cstheme="majorHAnsi"/>
          <w:sz w:val="18"/>
          <w:szCs w:val="18"/>
          <w:lang w:val="es-AR"/>
        </w:rPr>
        <w:t>Vida mía</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Osvaldo Fresedo / Roberto Ray</w:t>
      </w:r>
      <w:r w:rsidRPr="002F0418">
        <w:rPr>
          <w:rFonts w:asciiTheme="majorHAnsi" w:eastAsia="Calibri" w:hAnsiTheme="majorHAnsi" w:cstheme="majorHAnsi"/>
          <w:sz w:val="18"/>
          <w:szCs w:val="18"/>
          <w:lang w:val="es-AR"/>
        </w:rPr>
        <w:tab/>
      </w:r>
      <w:r w:rsidRPr="002F0418">
        <w:rPr>
          <w:rFonts w:asciiTheme="majorHAnsi" w:eastAsia="Calibri" w:hAnsiTheme="majorHAnsi" w:cstheme="majorHAnsi"/>
          <w:sz w:val="18"/>
          <w:szCs w:val="18"/>
          <w:lang w:val="es-AR"/>
        </w:rPr>
        <w:tab/>
        <w:t xml:space="preserve">1933 </w:t>
      </w:r>
      <w:r w:rsidRPr="002F0418">
        <w:rPr>
          <w:rFonts w:asciiTheme="majorHAnsi" w:eastAsia="Calibri" w:hAnsiTheme="majorHAnsi" w:cstheme="majorHAnsi"/>
          <w:sz w:val="18"/>
          <w:szCs w:val="18"/>
          <w:lang w:val="es-AR"/>
        </w:rPr>
        <w:tab/>
        <w:t>3:23-3:27</w:t>
      </w:r>
    </w:p>
    <w:p w14:paraId="3F8F8B52" w14:textId="539F0D15" w:rsidR="00F05D1D" w:rsidRPr="002F0418" w:rsidRDefault="005078D1">
      <w:pPr>
        <w:spacing w:after="160" w:line="259" w:lineRule="auto"/>
        <w:rPr>
          <w:rFonts w:asciiTheme="majorHAnsi" w:eastAsia="Calibri" w:hAnsiTheme="majorHAnsi" w:cstheme="majorHAnsi"/>
          <w:b/>
          <w:sz w:val="28"/>
          <w:szCs w:val="28"/>
        </w:rPr>
      </w:pPr>
      <w:bookmarkStart w:id="11" w:name="_3znysh7" w:colFirst="0" w:colLast="0"/>
      <w:bookmarkEnd w:id="11"/>
      <w:r w:rsidRPr="002F0418">
        <w:rPr>
          <w:rFonts w:asciiTheme="majorHAnsi" w:eastAsia="Calibri" w:hAnsiTheme="majorHAnsi" w:cstheme="majorHAnsi"/>
          <w:b/>
          <w:color w:val="2F5496"/>
          <w:sz w:val="28"/>
          <w:szCs w:val="28"/>
        </w:rPr>
        <w:lastRenderedPageBreak/>
        <w:t>DEFINITIONS</w:t>
      </w:r>
    </w:p>
    <w:p w14:paraId="00E09632" w14:textId="1DB9B1E6"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teacher</w:t>
      </w:r>
      <w:r w:rsidRPr="002F0418">
        <w:rPr>
          <w:rFonts w:asciiTheme="majorHAnsi" w:eastAsia="Calibri" w:hAnsiTheme="majorHAnsi" w:cstheme="majorHAnsi"/>
          <w:sz w:val="20"/>
          <w:szCs w:val="20"/>
        </w:rPr>
        <w:t xml:space="preserve"> – A </w:t>
      </w:r>
      <w:r w:rsidR="009554C8">
        <w:rPr>
          <w:rFonts w:asciiTheme="majorHAnsi" w:eastAsia="Calibri" w:hAnsiTheme="majorHAnsi" w:cstheme="majorHAnsi"/>
          <w:sz w:val="20"/>
          <w:szCs w:val="20"/>
        </w:rPr>
        <w:t xml:space="preserve">CDTA accredited instructor </w:t>
      </w:r>
      <w:r w:rsidRPr="002F0418">
        <w:rPr>
          <w:rFonts w:asciiTheme="majorHAnsi" w:eastAsia="Calibri" w:hAnsiTheme="majorHAnsi" w:cstheme="majorHAnsi"/>
          <w:sz w:val="20"/>
          <w:szCs w:val="20"/>
        </w:rPr>
        <w:t xml:space="preserve">conducting a pin assessment; usually the </w:t>
      </w:r>
      <w:r w:rsidR="009854AB">
        <w:rPr>
          <w:rFonts w:asciiTheme="majorHAnsi" w:eastAsia="Calibri" w:hAnsiTheme="majorHAnsi" w:cstheme="majorHAnsi"/>
          <w:sz w:val="20"/>
          <w:szCs w:val="20"/>
        </w:rPr>
        <w:t>student</w:t>
      </w:r>
      <w:r w:rsidRPr="002F0418">
        <w:rPr>
          <w:rFonts w:asciiTheme="majorHAnsi" w:eastAsia="Calibri" w:hAnsiTheme="majorHAnsi" w:cstheme="majorHAnsi"/>
          <w:sz w:val="20"/>
          <w:szCs w:val="20"/>
        </w:rPr>
        <w:t>’s teacher.</w:t>
      </w:r>
    </w:p>
    <w:p w14:paraId="42EEA1A1" w14:textId="77777777" w:rsidR="00F05D1D" w:rsidRPr="002F0418" w:rsidRDefault="005078D1">
      <w:pPr>
        <w:spacing w:line="259" w:lineRule="auto"/>
        <w:rPr>
          <w:rFonts w:asciiTheme="majorHAnsi" w:eastAsia="Calibri" w:hAnsiTheme="majorHAnsi" w:cstheme="majorHAnsi"/>
          <w:sz w:val="20"/>
          <w:szCs w:val="20"/>
        </w:rPr>
      </w:pPr>
      <w:proofErr w:type="spellStart"/>
      <w:r w:rsidRPr="002F0418">
        <w:rPr>
          <w:rFonts w:asciiTheme="majorHAnsi" w:eastAsia="Calibri" w:hAnsiTheme="majorHAnsi" w:cstheme="majorHAnsi"/>
          <w:b/>
          <w:sz w:val="20"/>
          <w:szCs w:val="20"/>
        </w:rPr>
        <w:t>adorno</w:t>
      </w:r>
      <w:proofErr w:type="spellEnd"/>
      <w:r w:rsidRPr="002F0418">
        <w:rPr>
          <w:rFonts w:asciiTheme="majorHAnsi" w:eastAsia="Calibri" w:hAnsiTheme="majorHAnsi" w:cstheme="majorHAnsi"/>
          <w:sz w:val="20"/>
          <w:szCs w:val="20"/>
        </w:rPr>
        <w:t xml:space="preserve"> – An embellishment, flourish done without being led.</w:t>
      </w:r>
    </w:p>
    <w:p w14:paraId="57BB706F" w14:textId="77777777" w:rsidR="00F05D1D" w:rsidRPr="002F0418" w:rsidRDefault="005078D1">
      <w:pPr>
        <w:spacing w:line="259" w:lineRule="auto"/>
        <w:rPr>
          <w:rFonts w:asciiTheme="majorHAnsi" w:eastAsia="Calibri" w:hAnsiTheme="majorHAnsi" w:cstheme="majorHAnsi"/>
          <w:sz w:val="20"/>
          <w:szCs w:val="20"/>
        </w:rPr>
      </w:pPr>
      <w:proofErr w:type="spellStart"/>
      <w:r w:rsidRPr="002F0418">
        <w:rPr>
          <w:rFonts w:asciiTheme="majorHAnsi" w:eastAsia="Calibri" w:hAnsiTheme="majorHAnsi" w:cstheme="majorHAnsi"/>
          <w:b/>
          <w:sz w:val="20"/>
          <w:szCs w:val="20"/>
        </w:rPr>
        <w:t>boleo</w:t>
      </w:r>
      <w:proofErr w:type="spellEnd"/>
      <w:r w:rsidRPr="002F0418">
        <w:rPr>
          <w:rFonts w:asciiTheme="majorHAnsi" w:eastAsia="Calibri" w:hAnsiTheme="majorHAnsi" w:cstheme="majorHAnsi"/>
          <w:sz w:val="20"/>
          <w:szCs w:val="20"/>
        </w:rPr>
        <w:t xml:space="preserve"> – The whip; a tango </w:t>
      </w:r>
      <w:proofErr w:type="gramStart"/>
      <w:r w:rsidRPr="002F0418">
        <w:rPr>
          <w:rFonts w:asciiTheme="majorHAnsi" w:eastAsia="Calibri" w:hAnsiTheme="majorHAnsi" w:cstheme="majorHAnsi"/>
          <w:sz w:val="20"/>
          <w:szCs w:val="20"/>
        </w:rPr>
        <w:t>move</w:t>
      </w:r>
      <w:proofErr w:type="gramEnd"/>
      <w:r w:rsidRPr="002F0418">
        <w:rPr>
          <w:rFonts w:asciiTheme="majorHAnsi" w:eastAsia="Calibri" w:hAnsiTheme="majorHAnsi" w:cstheme="majorHAnsi"/>
          <w:sz w:val="20"/>
          <w:szCs w:val="20"/>
        </w:rPr>
        <w:t>.</w:t>
      </w:r>
    </w:p>
    <w:p w14:paraId="4CD53A8D" w14:textId="77777777" w:rsidR="00F05D1D" w:rsidRPr="002F0418" w:rsidRDefault="005078D1">
      <w:pPr>
        <w:spacing w:line="259" w:lineRule="auto"/>
        <w:rPr>
          <w:rFonts w:asciiTheme="majorHAnsi" w:eastAsia="Calibri" w:hAnsiTheme="majorHAnsi" w:cstheme="majorHAnsi"/>
          <w:sz w:val="20"/>
          <w:szCs w:val="20"/>
        </w:rPr>
      </w:pPr>
      <w:proofErr w:type="spellStart"/>
      <w:r w:rsidRPr="002F0418">
        <w:rPr>
          <w:rFonts w:asciiTheme="majorHAnsi" w:eastAsia="Calibri" w:hAnsiTheme="majorHAnsi" w:cstheme="majorHAnsi"/>
          <w:b/>
          <w:sz w:val="20"/>
          <w:szCs w:val="20"/>
        </w:rPr>
        <w:t>caminada</w:t>
      </w:r>
      <w:proofErr w:type="spellEnd"/>
      <w:r w:rsidRPr="002F0418">
        <w:rPr>
          <w:rFonts w:asciiTheme="majorHAnsi" w:eastAsia="Calibri" w:hAnsiTheme="majorHAnsi" w:cstheme="majorHAnsi"/>
          <w:sz w:val="20"/>
          <w:szCs w:val="20"/>
        </w:rPr>
        <w:t xml:space="preserve"> – The walk.</w:t>
      </w:r>
    </w:p>
    <w:p w14:paraId="2B34001A" w14:textId="7A3C4EDE" w:rsidR="00F05D1D" w:rsidRPr="002F0418" w:rsidRDefault="009854AB">
      <w:pPr>
        <w:spacing w:line="259" w:lineRule="auto"/>
        <w:rPr>
          <w:rFonts w:asciiTheme="majorHAnsi" w:eastAsia="Calibri" w:hAnsiTheme="majorHAnsi" w:cstheme="majorHAnsi"/>
          <w:sz w:val="20"/>
          <w:szCs w:val="20"/>
        </w:rPr>
      </w:pPr>
      <w:r>
        <w:rPr>
          <w:rFonts w:asciiTheme="majorHAnsi" w:eastAsia="Calibri" w:hAnsiTheme="majorHAnsi" w:cstheme="majorHAnsi"/>
          <w:b/>
          <w:sz w:val="20"/>
          <w:szCs w:val="20"/>
        </w:rPr>
        <w:t>student</w:t>
      </w:r>
      <w:r w:rsidR="005078D1" w:rsidRPr="002F0418">
        <w:rPr>
          <w:rFonts w:asciiTheme="majorHAnsi" w:eastAsia="Calibri" w:hAnsiTheme="majorHAnsi" w:cstheme="majorHAnsi"/>
          <w:sz w:val="20"/>
          <w:szCs w:val="20"/>
        </w:rPr>
        <w:t xml:space="preserve"> – A person being assessed in the pin program; usually the teacher’s student.</w:t>
      </w:r>
    </w:p>
    <w:p w14:paraId="04F4A6DD"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CBM</w:t>
      </w:r>
      <w:r w:rsidRPr="002F0418">
        <w:rPr>
          <w:rFonts w:asciiTheme="majorHAnsi" w:eastAsia="Calibri" w:hAnsiTheme="majorHAnsi" w:cstheme="majorHAnsi"/>
          <w:sz w:val="20"/>
          <w:szCs w:val="20"/>
        </w:rPr>
        <w:t xml:space="preserve"> - Contra-body motion.</w:t>
      </w:r>
    </w:p>
    <w:p w14:paraId="38B20F5A" w14:textId="77777777" w:rsidR="00F05D1D" w:rsidRPr="002F0418" w:rsidRDefault="005078D1">
      <w:pPr>
        <w:spacing w:line="259" w:lineRule="auto"/>
        <w:rPr>
          <w:rFonts w:asciiTheme="majorHAnsi" w:eastAsia="Calibri" w:hAnsiTheme="majorHAnsi" w:cstheme="majorHAnsi"/>
          <w:sz w:val="20"/>
          <w:szCs w:val="20"/>
        </w:rPr>
      </w:pPr>
      <w:proofErr w:type="spellStart"/>
      <w:r w:rsidRPr="002F0418">
        <w:rPr>
          <w:rFonts w:asciiTheme="majorHAnsi" w:eastAsia="Calibri" w:hAnsiTheme="majorHAnsi" w:cstheme="majorHAnsi"/>
          <w:b/>
          <w:sz w:val="20"/>
          <w:szCs w:val="20"/>
        </w:rPr>
        <w:t>colgada</w:t>
      </w:r>
      <w:proofErr w:type="spellEnd"/>
      <w:r w:rsidRPr="002F0418">
        <w:rPr>
          <w:rFonts w:asciiTheme="majorHAnsi" w:eastAsia="Calibri" w:hAnsiTheme="majorHAnsi" w:cstheme="majorHAnsi"/>
          <w:sz w:val="20"/>
          <w:szCs w:val="20"/>
        </w:rPr>
        <w:t xml:space="preserve"> - </w:t>
      </w:r>
      <w:r w:rsidRPr="002F0418">
        <w:rPr>
          <w:rFonts w:asciiTheme="majorHAnsi" w:eastAsia="Calibri" w:hAnsiTheme="majorHAnsi" w:cstheme="majorHAnsi"/>
          <w:color w:val="333333"/>
          <w:sz w:val="20"/>
          <w:szCs w:val="20"/>
          <w:highlight w:val="white"/>
        </w:rPr>
        <w:t>A spinning, shared-axis move in which both dancers lean out away from each other and spin until the one or both step out of the shared position.</w:t>
      </w:r>
    </w:p>
    <w:p w14:paraId="2203C9D6"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cornering</w:t>
      </w:r>
      <w:r w:rsidRPr="002F0418">
        <w:rPr>
          <w:rFonts w:asciiTheme="majorHAnsi" w:eastAsia="Calibri" w:hAnsiTheme="majorHAnsi" w:cstheme="majorHAnsi"/>
          <w:sz w:val="20"/>
          <w:szCs w:val="20"/>
        </w:rPr>
        <w:t xml:space="preserve"> – Changing direction at the end of the dance floor to continue in the line of dance.</w:t>
      </w:r>
    </w:p>
    <w:p w14:paraId="0662DDEE"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corrida</w:t>
      </w:r>
      <w:r w:rsidRPr="002F0418">
        <w:rPr>
          <w:rFonts w:asciiTheme="majorHAnsi" w:eastAsia="Calibri" w:hAnsiTheme="majorHAnsi" w:cstheme="majorHAnsi"/>
          <w:sz w:val="20"/>
          <w:szCs w:val="20"/>
        </w:rPr>
        <w:t xml:space="preserve"> – The run. A short sequence of quick walking steps.</w:t>
      </w:r>
    </w:p>
    <w:p w14:paraId="19E89601" w14:textId="77777777" w:rsidR="00F05D1D" w:rsidRPr="002F0418" w:rsidRDefault="005078D1">
      <w:pPr>
        <w:spacing w:line="259" w:lineRule="auto"/>
        <w:rPr>
          <w:rFonts w:asciiTheme="majorHAnsi" w:eastAsia="Calibri" w:hAnsiTheme="majorHAnsi" w:cstheme="majorHAnsi"/>
          <w:sz w:val="20"/>
          <w:szCs w:val="20"/>
        </w:rPr>
      </w:pPr>
      <w:proofErr w:type="spellStart"/>
      <w:r w:rsidRPr="002F0418">
        <w:rPr>
          <w:rFonts w:asciiTheme="majorHAnsi" w:eastAsia="Calibri" w:hAnsiTheme="majorHAnsi" w:cstheme="majorHAnsi"/>
          <w:b/>
          <w:sz w:val="20"/>
          <w:szCs w:val="20"/>
        </w:rPr>
        <w:t>cruzada</w:t>
      </w:r>
      <w:proofErr w:type="spellEnd"/>
      <w:r w:rsidRPr="002F0418">
        <w:rPr>
          <w:rFonts w:asciiTheme="majorHAnsi" w:eastAsia="Calibri" w:hAnsiTheme="majorHAnsi" w:cstheme="majorHAnsi"/>
          <w:sz w:val="20"/>
          <w:szCs w:val="20"/>
        </w:rPr>
        <w:t xml:space="preserve"> – The cross. A </w:t>
      </w:r>
      <w:proofErr w:type="spellStart"/>
      <w:r w:rsidRPr="002F0418">
        <w:rPr>
          <w:rFonts w:asciiTheme="majorHAnsi" w:eastAsia="Calibri" w:hAnsiTheme="majorHAnsi" w:cstheme="majorHAnsi"/>
          <w:sz w:val="20"/>
          <w:szCs w:val="20"/>
        </w:rPr>
        <w:t>cruzada</w:t>
      </w:r>
      <w:proofErr w:type="spellEnd"/>
      <w:r w:rsidRPr="002F0418">
        <w:rPr>
          <w:rFonts w:asciiTheme="majorHAnsi" w:eastAsia="Calibri" w:hAnsiTheme="majorHAnsi" w:cstheme="majorHAnsi"/>
          <w:sz w:val="20"/>
          <w:szCs w:val="20"/>
        </w:rPr>
        <w:t xml:space="preserve"> occurs any time a foot is crossed in front of or </w:t>
      </w:r>
      <w:proofErr w:type="gramStart"/>
      <w:r w:rsidRPr="002F0418">
        <w:rPr>
          <w:rFonts w:asciiTheme="majorHAnsi" w:eastAsia="Calibri" w:hAnsiTheme="majorHAnsi" w:cstheme="majorHAnsi"/>
          <w:sz w:val="20"/>
          <w:szCs w:val="20"/>
        </w:rPr>
        <w:t>in back of</w:t>
      </w:r>
      <w:proofErr w:type="gramEnd"/>
      <w:r w:rsidRPr="002F0418">
        <w:rPr>
          <w:rFonts w:asciiTheme="majorHAnsi" w:eastAsia="Calibri" w:hAnsiTheme="majorHAnsi" w:cstheme="majorHAnsi"/>
          <w:sz w:val="20"/>
          <w:szCs w:val="20"/>
        </w:rPr>
        <w:t xml:space="preserve"> the other. Position 5 in the 8 count basic; the follower’s step 5.</w:t>
      </w:r>
    </w:p>
    <w:p w14:paraId="0ACF7417" w14:textId="07B90954"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dance demonstration</w:t>
      </w:r>
      <w:r w:rsidRPr="002F0418">
        <w:rPr>
          <w:rFonts w:asciiTheme="majorHAnsi" w:eastAsia="Calibri" w:hAnsiTheme="majorHAnsi" w:cstheme="majorHAnsi"/>
          <w:sz w:val="20"/>
          <w:szCs w:val="20"/>
        </w:rPr>
        <w:t xml:space="preserve"> – A presentation in which the </w:t>
      </w:r>
      <w:r w:rsidR="009854AB">
        <w:rPr>
          <w:rFonts w:asciiTheme="majorHAnsi" w:eastAsia="Calibri" w:hAnsiTheme="majorHAnsi" w:cstheme="majorHAnsi"/>
          <w:sz w:val="20"/>
          <w:szCs w:val="20"/>
        </w:rPr>
        <w:t>student</w:t>
      </w:r>
      <w:r w:rsidRPr="002F0418">
        <w:rPr>
          <w:rFonts w:asciiTheme="majorHAnsi" w:eastAsia="Calibri" w:hAnsiTheme="majorHAnsi" w:cstheme="majorHAnsi"/>
          <w:sz w:val="20"/>
          <w:szCs w:val="20"/>
        </w:rPr>
        <w:t xml:space="preserve"> demonstrates certain dance skills for the purpose of being assessed by the teacher. One dance demonstration is usually done for the duration of one song.</w:t>
      </w:r>
    </w:p>
    <w:p w14:paraId="53A55405" w14:textId="77777777" w:rsidR="00F05D1D" w:rsidRPr="002F0418" w:rsidRDefault="005078D1">
      <w:pPr>
        <w:spacing w:line="259" w:lineRule="auto"/>
        <w:rPr>
          <w:rFonts w:asciiTheme="majorHAnsi" w:eastAsia="Calibri" w:hAnsiTheme="majorHAnsi" w:cstheme="majorHAnsi"/>
          <w:sz w:val="20"/>
          <w:szCs w:val="20"/>
        </w:rPr>
      </w:pPr>
      <w:proofErr w:type="spellStart"/>
      <w:r w:rsidRPr="002F0418">
        <w:rPr>
          <w:rFonts w:asciiTheme="majorHAnsi" w:eastAsia="Calibri" w:hAnsiTheme="majorHAnsi" w:cstheme="majorHAnsi"/>
          <w:b/>
          <w:sz w:val="20"/>
          <w:szCs w:val="20"/>
        </w:rPr>
        <w:t>enganche</w:t>
      </w:r>
      <w:proofErr w:type="spellEnd"/>
      <w:r w:rsidRPr="002F0418">
        <w:rPr>
          <w:rFonts w:asciiTheme="majorHAnsi" w:eastAsia="Calibri" w:hAnsiTheme="majorHAnsi" w:cstheme="majorHAnsi"/>
          <w:sz w:val="20"/>
          <w:szCs w:val="20"/>
        </w:rPr>
        <w:t xml:space="preserve"> - </w:t>
      </w:r>
      <w:r w:rsidRPr="002F0418">
        <w:rPr>
          <w:rFonts w:asciiTheme="majorHAnsi" w:eastAsia="Calibri" w:hAnsiTheme="majorHAnsi" w:cstheme="majorHAnsi"/>
          <w:color w:val="333333"/>
          <w:sz w:val="20"/>
          <w:szCs w:val="20"/>
          <w:highlight w:val="white"/>
        </w:rPr>
        <w:t>Hooking; coupling. Occurs when a partner wraps a leg around the other’s leg, or uses a foot to catch and hold the other’s foot or ankle.</w:t>
      </w:r>
    </w:p>
    <w:p w14:paraId="08953077"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follower/leader</w:t>
      </w:r>
      <w:r w:rsidRPr="002F0418">
        <w:rPr>
          <w:rFonts w:asciiTheme="majorHAnsi" w:eastAsia="Calibri" w:hAnsiTheme="majorHAnsi" w:cstheme="majorHAnsi"/>
          <w:sz w:val="20"/>
          <w:szCs w:val="20"/>
        </w:rPr>
        <w:t xml:space="preserve"> – </w:t>
      </w:r>
      <w:r w:rsidRPr="002F0418">
        <w:rPr>
          <w:rFonts w:asciiTheme="majorHAnsi" w:eastAsia="Calibri" w:hAnsiTheme="majorHAnsi" w:cstheme="majorHAnsi"/>
          <w:color w:val="222222"/>
          <w:sz w:val="20"/>
          <w:szCs w:val="20"/>
          <w:highlight w:val="white"/>
        </w:rPr>
        <w:t>Designations for the two dancers comprising a dance couple. The leader communicates choices to the follower and directs the follower by means of subtle </w:t>
      </w:r>
      <w:r w:rsidRPr="002F0418">
        <w:rPr>
          <w:rFonts w:asciiTheme="majorHAnsi" w:eastAsia="Calibri" w:hAnsiTheme="majorHAnsi" w:cstheme="majorHAnsi"/>
          <w:sz w:val="20"/>
          <w:szCs w:val="20"/>
        </w:rPr>
        <w:t>bodily motions. The follower responds with complementary motions, thereby creating a dialogue. Although, t</w:t>
      </w:r>
      <w:r w:rsidRPr="002F0418">
        <w:rPr>
          <w:rFonts w:asciiTheme="majorHAnsi" w:eastAsia="Calibri" w:hAnsiTheme="majorHAnsi" w:cstheme="majorHAnsi"/>
          <w:color w:val="222222"/>
          <w:sz w:val="20"/>
          <w:szCs w:val="20"/>
          <w:highlight w:val="white"/>
        </w:rPr>
        <w:t>raditionally the male partner is the leader and the female partner is the follower, the gender roles are interchangeable.</w:t>
      </w:r>
    </w:p>
    <w:p w14:paraId="5E71073E"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fundamentals</w:t>
      </w:r>
      <w:r w:rsidRPr="002F0418">
        <w:rPr>
          <w:rFonts w:asciiTheme="majorHAnsi" w:eastAsia="Calibri" w:hAnsiTheme="majorHAnsi" w:cstheme="majorHAnsi"/>
          <w:sz w:val="20"/>
          <w:szCs w:val="20"/>
        </w:rPr>
        <w:t xml:space="preserve"> – The essential elements and concepts needed for dancing tango liso.</w:t>
      </w:r>
    </w:p>
    <w:p w14:paraId="312FB056" w14:textId="77777777" w:rsidR="00F05D1D" w:rsidRPr="002F0418" w:rsidRDefault="005078D1">
      <w:pPr>
        <w:spacing w:line="259" w:lineRule="auto"/>
        <w:rPr>
          <w:rFonts w:asciiTheme="majorHAnsi" w:eastAsia="Calibri" w:hAnsiTheme="majorHAnsi" w:cstheme="majorHAnsi"/>
          <w:sz w:val="20"/>
          <w:szCs w:val="20"/>
        </w:rPr>
      </w:pPr>
      <w:proofErr w:type="spellStart"/>
      <w:r w:rsidRPr="002F0418">
        <w:rPr>
          <w:rFonts w:asciiTheme="majorHAnsi" w:eastAsia="Calibri" w:hAnsiTheme="majorHAnsi" w:cstheme="majorHAnsi"/>
          <w:b/>
          <w:sz w:val="20"/>
          <w:szCs w:val="20"/>
        </w:rPr>
        <w:t>gancho</w:t>
      </w:r>
      <w:proofErr w:type="spellEnd"/>
      <w:r w:rsidRPr="002F0418">
        <w:rPr>
          <w:rFonts w:asciiTheme="majorHAnsi" w:eastAsia="Calibri" w:hAnsiTheme="majorHAnsi" w:cstheme="majorHAnsi"/>
          <w:sz w:val="20"/>
          <w:szCs w:val="20"/>
        </w:rPr>
        <w:t xml:space="preserve"> – The hook.</w:t>
      </w:r>
    </w:p>
    <w:p w14:paraId="0D8CB2C7"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giro</w:t>
      </w:r>
      <w:r w:rsidRPr="002F0418">
        <w:rPr>
          <w:rFonts w:asciiTheme="majorHAnsi" w:eastAsia="Calibri" w:hAnsiTheme="majorHAnsi" w:cstheme="majorHAnsi"/>
          <w:sz w:val="20"/>
          <w:szCs w:val="20"/>
        </w:rPr>
        <w:t xml:space="preserve"> – The turn. </w:t>
      </w:r>
    </w:p>
    <w:p w14:paraId="69B34678"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 xml:space="preserve">Golden Age </w:t>
      </w:r>
      <w:r w:rsidRPr="002F0418">
        <w:rPr>
          <w:rFonts w:asciiTheme="majorHAnsi" w:eastAsia="Calibri" w:hAnsiTheme="majorHAnsi" w:cstheme="majorHAnsi"/>
          <w:sz w:val="20"/>
          <w:szCs w:val="20"/>
        </w:rPr>
        <w:t>- The "Golden Age" of tango music and dance is generally agreed to have been the period from about 1930s to 1950s.</w:t>
      </w:r>
    </w:p>
    <w:p w14:paraId="1DA3630E"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marking system</w:t>
      </w:r>
      <w:r w:rsidRPr="002F0418">
        <w:rPr>
          <w:rFonts w:asciiTheme="majorHAnsi" w:eastAsia="Calibri" w:hAnsiTheme="majorHAnsi" w:cstheme="majorHAnsi"/>
          <w:sz w:val="20"/>
          <w:szCs w:val="20"/>
        </w:rPr>
        <w:t>: 3 – Distinction, 2 –Proficient, 1 – Needs Improvement</w:t>
      </w:r>
    </w:p>
    <w:p w14:paraId="201BD46C"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ocho</w:t>
      </w:r>
      <w:r w:rsidRPr="002F0418">
        <w:rPr>
          <w:rFonts w:asciiTheme="majorHAnsi" w:eastAsia="Calibri" w:hAnsiTheme="majorHAnsi" w:cstheme="majorHAnsi"/>
          <w:sz w:val="20"/>
          <w:szCs w:val="20"/>
        </w:rPr>
        <w:t xml:space="preserve"> - Eight; a tango </w:t>
      </w:r>
      <w:proofErr w:type="gramStart"/>
      <w:r w:rsidRPr="002F0418">
        <w:rPr>
          <w:rFonts w:asciiTheme="majorHAnsi" w:eastAsia="Calibri" w:hAnsiTheme="majorHAnsi" w:cstheme="majorHAnsi"/>
          <w:sz w:val="20"/>
          <w:szCs w:val="20"/>
        </w:rPr>
        <w:t>move</w:t>
      </w:r>
      <w:proofErr w:type="gramEnd"/>
      <w:r w:rsidRPr="002F0418">
        <w:rPr>
          <w:rFonts w:asciiTheme="majorHAnsi" w:eastAsia="Calibri" w:hAnsiTheme="majorHAnsi" w:cstheme="majorHAnsi"/>
          <w:sz w:val="20"/>
          <w:szCs w:val="20"/>
        </w:rPr>
        <w:t xml:space="preserve"> where the follower draws a figure eight on the floor with her feet. </w:t>
      </w:r>
    </w:p>
    <w:p w14:paraId="66B0FFE2"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ocho cortado</w:t>
      </w:r>
      <w:r w:rsidRPr="002F0418">
        <w:rPr>
          <w:rFonts w:asciiTheme="majorHAnsi" w:eastAsia="Calibri" w:hAnsiTheme="majorHAnsi" w:cstheme="majorHAnsi"/>
          <w:sz w:val="20"/>
          <w:szCs w:val="20"/>
        </w:rPr>
        <w:t xml:space="preserve"> - Cut ocho; a classic tango move that combines elements of ocho, rebote and the cross.</w:t>
      </w:r>
    </w:p>
    <w:p w14:paraId="2F557A56"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rebote</w:t>
      </w:r>
      <w:r w:rsidRPr="002F0418">
        <w:rPr>
          <w:rFonts w:asciiTheme="majorHAnsi" w:eastAsia="Calibri" w:hAnsiTheme="majorHAnsi" w:cstheme="majorHAnsi"/>
          <w:sz w:val="20"/>
          <w:szCs w:val="20"/>
        </w:rPr>
        <w:t xml:space="preserve"> - Rock step, rebound.</w:t>
      </w:r>
    </w:p>
    <w:p w14:paraId="7D430B08" w14:textId="77777777" w:rsidR="00F05D1D" w:rsidRPr="002F0418" w:rsidRDefault="005078D1">
      <w:pPr>
        <w:spacing w:line="259" w:lineRule="auto"/>
        <w:rPr>
          <w:rFonts w:asciiTheme="majorHAnsi" w:eastAsia="Calibri" w:hAnsiTheme="majorHAnsi" w:cstheme="majorHAnsi"/>
          <w:b/>
          <w:color w:val="2F5496"/>
          <w:sz w:val="20"/>
          <w:szCs w:val="20"/>
        </w:rPr>
      </w:pPr>
      <w:proofErr w:type="spellStart"/>
      <w:r w:rsidRPr="002F0418">
        <w:rPr>
          <w:rFonts w:asciiTheme="majorHAnsi" w:eastAsia="Calibri" w:hAnsiTheme="majorHAnsi" w:cstheme="majorHAnsi"/>
          <w:b/>
          <w:sz w:val="20"/>
          <w:szCs w:val="20"/>
        </w:rPr>
        <w:t>sacada</w:t>
      </w:r>
      <w:proofErr w:type="spellEnd"/>
      <w:r w:rsidRPr="002F0418">
        <w:rPr>
          <w:rFonts w:asciiTheme="majorHAnsi" w:eastAsia="Calibri" w:hAnsiTheme="majorHAnsi" w:cstheme="majorHAnsi"/>
          <w:sz w:val="20"/>
          <w:szCs w:val="20"/>
        </w:rPr>
        <w:t xml:space="preserve"> – A tango move. A displacement of the partner’s position. </w:t>
      </w:r>
      <w:r w:rsidRPr="002F0418">
        <w:rPr>
          <w:rFonts w:asciiTheme="majorHAnsi" w:eastAsia="Calibri" w:hAnsiTheme="majorHAnsi" w:cstheme="majorHAnsi"/>
          <w:color w:val="333333"/>
          <w:sz w:val="20"/>
          <w:szCs w:val="20"/>
          <w:highlight w:val="white"/>
        </w:rPr>
        <w:t xml:space="preserve">A displacement of a leg or foot by the partner’s leg or foot. </w:t>
      </w:r>
    </w:p>
    <w:p w14:paraId="100B314A" w14:textId="17A3F242"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solo demonstration</w:t>
      </w:r>
      <w:r w:rsidRPr="002F0418">
        <w:rPr>
          <w:rFonts w:asciiTheme="majorHAnsi" w:eastAsia="Calibri" w:hAnsiTheme="majorHAnsi" w:cstheme="majorHAnsi"/>
          <w:sz w:val="20"/>
          <w:szCs w:val="20"/>
        </w:rPr>
        <w:t xml:space="preserve"> - A presentation in which the </w:t>
      </w:r>
      <w:r w:rsidR="009854AB">
        <w:rPr>
          <w:rFonts w:asciiTheme="majorHAnsi" w:eastAsia="Calibri" w:hAnsiTheme="majorHAnsi" w:cstheme="majorHAnsi"/>
          <w:sz w:val="20"/>
          <w:szCs w:val="20"/>
        </w:rPr>
        <w:t>student</w:t>
      </w:r>
      <w:r w:rsidRPr="002F0418">
        <w:rPr>
          <w:rFonts w:asciiTheme="majorHAnsi" w:eastAsia="Calibri" w:hAnsiTheme="majorHAnsi" w:cstheme="majorHAnsi"/>
          <w:sz w:val="20"/>
          <w:szCs w:val="20"/>
        </w:rPr>
        <w:t xml:space="preserve"> demonstrates certain dance skills without a partner. A solo demonstration may be shorter than the duration of one song.</w:t>
      </w:r>
    </w:p>
    <w:p w14:paraId="186E8F45" w14:textId="77777777" w:rsidR="00F05D1D" w:rsidRPr="002F0418" w:rsidRDefault="005078D1">
      <w:pPr>
        <w:spacing w:line="259" w:lineRule="auto"/>
        <w:rPr>
          <w:rFonts w:asciiTheme="majorHAnsi" w:eastAsia="Calibri" w:hAnsiTheme="majorHAnsi" w:cstheme="majorHAnsi"/>
          <w:sz w:val="20"/>
          <w:szCs w:val="20"/>
        </w:rPr>
      </w:pPr>
      <w:proofErr w:type="spellStart"/>
      <w:r w:rsidRPr="002F0418">
        <w:rPr>
          <w:rFonts w:asciiTheme="majorHAnsi" w:eastAsia="Calibri" w:hAnsiTheme="majorHAnsi" w:cstheme="majorHAnsi"/>
          <w:b/>
          <w:sz w:val="20"/>
          <w:szCs w:val="20"/>
        </w:rPr>
        <w:t>soltada</w:t>
      </w:r>
      <w:proofErr w:type="spellEnd"/>
      <w:r w:rsidRPr="002F0418">
        <w:rPr>
          <w:rFonts w:asciiTheme="majorHAnsi" w:eastAsia="Calibri" w:hAnsiTheme="majorHAnsi" w:cstheme="majorHAnsi"/>
          <w:sz w:val="20"/>
          <w:szCs w:val="20"/>
        </w:rPr>
        <w:t xml:space="preserve"> – </w:t>
      </w:r>
      <w:r w:rsidRPr="002F0418">
        <w:rPr>
          <w:rFonts w:asciiTheme="majorHAnsi" w:eastAsia="Calibri" w:hAnsiTheme="majorHAnsi" w:cstheme="majorHAnsi"/>
          <w:sz w:val="20"/>
          <w:szCs w:val="20"/>
          <w:shd w:val="clear" w:color="auto" w:fill="F8F9FA"/>
        </w:rPr>
        <w:t>A tango move in which the partners break the embrace to execute a turn.</w:t>
      </w:r>
    </w:p>
    <w:p w14:paraId="647B040F"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tango</w:t>
      </w:r>
      <w:r w:rsidRPr="002F0418">
        <w:rPr>
          <w:rFonts w:asciiTheme="majorHAnsi" w:eastAsia="Calibri" w:hAnsiTheme="majorHAnsi" w:cstheme="majorHAnsi"/>
          <w:sz w:val="20"/>
          <w:szCs w:val="20"/>
        </w:rPr>
        <w:t xml:space="preserve"> – Argentine tango for the purpose of this syllabus.</w:t>
      </w:r>
    </w:p>
    <w:p w14:paraId="5E57A3EA" w14:textId="77777777" w:rsidR="00F05D1D" w:rsidRPr="002F0418" w:rsidRDefault="005078D1">
      <w:pPr>
        <w:spacing w:line="259" w:lineRule="auto"/>
        <w:rPr>
          <w:rFonts w:asciiTheme="majorHAnsi" w:eastAsia="Calibri" w:hAnsiTheme="majorHAnsi" w:cstheme="majorHAnsi"/>
          <w:sz w:val="20"/>
          <w:szCs w:val="20"/>
        </w:rPr>
      </w:pPr>
      <w:r w:rsidRPr="002F0418">
        <w:rPr>
          <w:rFonts w:asciiTheme="majorHAnsi" w:eastAsia="Calibri" w:hAnsiTheme="majorHAnsi" w:cstheme="majorHAnsi"/>
          <w:b/>
          <w:sz w:val="20"/>
          <w:szCs w:val="20"/>
        </w:rPr>
        <w:t>tango liso</w:t>
      </w:r>
      <w:r w:rsidRPr="002F0418">
        <w:rPr>
          <w:rFonts w:asciiTheme="majorHAnsi" w:eastAsia="Calibri" w:hAnsiTheme="majorHAnsi" w:cstheme="majorHAnsi"/>
          <w:sz w:val="20"/>
          <w:szCs w:val="20"/>
        </w:rPr>
        <w:t xml:space="preserve"> - </w:t>
      </w:r>
      <w:r w:rsidRPr="002F0418">
        <w:rPr>
          <w:rFonts w:asciiTheme="majorHAnsi" w:eastAsia="Calibri" w:hAnsiTheme="majorHAnsi" w:cstheme="majorHAnsi"/>
          <w:color w:val="333333"/>
          <w:sz w:val="20"/>
          <w:szCs w:val="20"/>
          <w:highlight w:val="white"/>
        </w:rPr>
        <w:t>Smooth tango. A way of dancing </w:t>
      </w:r>
      <w:r w:rsidRPr="002F0418">
        <w:rPr>
          <w:rFonts w:asciiTheme="majorHAnsi" w:eastAsia="Calibri" w:hAnsiTheme="majorHAnsi" w:cstheme="majorHAnsi"/>
          <w:sz w:val="20"/>
          <w:szCs w:val="20"/>
          <w:highlight w:val="white"/>
        </w:rPr>
        <w:t>tango</w:t>
      </w:r>
      <w:r w:rsidRPr="002F0418">
        <w:rPr>
          <w:rFonts w:asciiTheme="majorHAnsi" w:eastAsia="Calibri" w:hAnsiTheme="majorHAnsi" w:cstheme="majorHAnsi"/>
          <w:color w:val="333333"/>
          <w:sz w:val="20"/>
          <w:szCs w:val="20"/>
          <w:highlight w:val="white"/>
        </w:rPr>
        <w:t xml:space="preserve"> characterized </w:t>
      </w:r>
      <w:proofErr w:type="gramStart"/>
      <w:r w:rsidRPr="002F0418">
        <w:rPr>
          <w:rFonts w:asciiTheme="majorHAnsi" w:eastAsia="Calibri" w:hAnsiTheme="majorHAnsi" w:cstheme="majorHAnsi"/>
          <w:color w:val="333333"/>
          <w:sz w:val="20"/>
          <w:szCs w:val="20"/>
          <w:highlight w:val="white"/>
        </w:rPr>
        <w:t>by the use of</w:t>
      </w:r>
      <w:proofErr w:type="gramEnd"/>
      <w:r w:rsidRPr="002F0418">
        <w:rPr>
          <w:rFonts w:asciiTheme="majorHAnsi" w:eastAsia="Calibri" w:hAnsiTheme="majorHAnsi" w:cstheme="majorHAnsi"/>
          <w:color w:val="333333"/>
          <w:sz w:val="20"/>
          <w:szCs w:val="20"/>
          <w:highlight w:val="white"/>
        </w:rPr>
        <w:t xml:space="preserve"> only fundamental elements and concepts of tango: </w:t>
      </w:r>
      <w:proofErr w:type="spellStart"/>
      <w:r w:rsidRPr="002F0418">
        <w:rPr>
          <w:rFonts w:asciiTheme="majorHAnsi" w:eastAsia="Calibri" w:hAnsiTheme="majorHAnsi" w:cstheme="majorHAnsi"/>
          <w:color w:val="333333"/>
          <w:sz w:val="20"/>
          <w:szCs w:val="20"/>
          <w:highlight w:val="white"/>
        </w:rPr>
        <w:t>caminada</w:t>
      </w:r>
      <w:proofErr w:type="spellEnd"/>
      <w:r w:rsidRPr="002F0418">
        <w:rPr>
          <w:rFonts w:asciiTheme="majorHAnsi" w:eastAsia="Calibri" w:hAnsiTheme="majorHAnsi" w:cstheme="majorHAnsi"/>
          <w:color w:val="333333"/>
          <w:sz w:val="20"/>
          <w:szCs w:val="20"/>
          <w:highlight w:val="white"/>
        </w:rPr>
        <w:t xml:space="preserve">, </w:t>
      </w:r>
      <w:proofErr w:type="spellStart"/>
      <w:r w:rsidRPr="002F0418">
        <w:rPr>
          <w:rFonts w:asciiTheme="majorHAnsi" w:eastAsia="Calibri" w:hAnsiTheme="majorHAnsi" w:cstheme="majorHAnsi"/>
          <w:color w:val="333333"/>
          <w:sz w:val="20"/>
          <w:szCs w:val="20"/>
          <w:highlight w:val="white"/>
        </w:rPr>
        <w:t>cruzada</w:t>
      </w:r>
      <w:proofErr w:type="spellEnd"/>
      <w:r w:rsidRPr="002F0418">
        <w:rPr>
          <w:rFonts w:asciiTheme="majorHAnsi" w:eastAsia="Calibri" w:hAnsiTheme="majorHAnsi" w:cstheme="majorHAnsi"/>
          <w:color w:val="333333"/>
          <w:sz w:val="20"/>
          <w:szCs w:val="20"/>
          <w:highlight w:val="white"/>
        </w:rPr>
        <w:t xml:space="preserve">, rebote, ocho, giro. </w:t>
      </w:r>
    </w:p>
    <w:p w14:paraId="63383A7F" w14:textId="77777777" w:rsidR="00F05D1D" w:rsidRPr="002F0418" w:rsidRDefault="005078D1">
      <w:pPr>
        <w:spacing w:line="259" w:lineRule="auto"/>
        <w:rPr>
          <w:rFonts w:asciiTheme="majorHAnsi" w:eastAsia="Calibri" w:hAnsiTheme="majorHAnsi" w:cstheme="majorHAnsi"/>
          <w:sz w:val="20"/>
          <w:szCs w:val="20"/>
        </w:rPr>
      </w:pPr>
      <w:proofErr w:type="spellStart"/>
      <w:r w:rsidRPr="002F0418">
        <w:rPr>
          <w:rFonts w:asciiTheme="majorHAnsi" w:eastAsia="Calibri" w:hAnsiTheme="majorHAnsi" w:cstheme="majorHAnsi"/>
          <w:b/>
          <w:sz w:val="20"/>
          <w:szCs w:val="20"/>
        </w:rPr>
        <w:t>volcada</w:t>
      </w:r>
      <w:proofErr w:type="spellEnd"/>
      <w:r w:rsidRPr="002F0418">
        <w:rPr>
          <w:rFonts w:asciiTheme="majorHAnsi" w:eastAsia="Calibri" w:hAnsiTheme="majorHAnsi" w:cstheme="majorHAnsi"/>
          <w:sz w:val="20"/>
          <w:szCs w:val="20"/>
        </w:rPr>
        <w:t xml:space="preserve"> - </w:t>
      </w:r>
      <w:r w:rsidRPr="002F0418">
        <w:rPr>
          <w:rFonts w:asciiTheme="majorHAnsi" w:eastAsia="Calibri" w:hAnsiTheme="majorHAnsi" w:cstheme="majorHAnsi"/>
          <w:color w:val="333333"/>
          <w:sz w:val="20"/>
          <w:szCs w:val="20"/>
          <w:highlight w:val="white"/>
        </w:rPr>
        <w:t>A falling step: The leader causes the follower to tilt or lean off her axis while stepping, producing a beautiful leg drop.  The move is usually done in close or v-embrace.</w:t>
      </w:r>
    </w:p>
    <w:p w14:paraId="7F2908F4" w14:textId="3ED4CD6D" w:rsidR="00F05D1D" w:rsidRPr="002F0418" w:rsidRDefault="005078D1">
      <w:pPr>
        <w:spacing w:after="160" w:line="259" w:lineRule="auto"/>
        <w:rPr>
          <w:rFonts w:asciiTheme="majorHAnsi" w:eastAsia="Calibri" w:hAnsiTheme="majorHAnsi" w:cstheme="majorHAnsi"/>
          <w:color w:val="333333"/>
          <w:sz w:val="16"/>
          <w:szCs w:val="16"/>
        </w:rPr>
        <w:sectPr w:rsidR="00F05D1D" w:rsidRPr="002F0418">
          <w:type w:val="continuous"/>
          <w:pgSz w:w="12240" w:h="15840"/>
          <w:pgMar w:top="705" w:right="540" w:bottom="720" w:left="900" w:header="0" w:footer="360" w:gutter="0"/>
          <w:cols w:num="2" w:space="720" w:equalWidth="0">
            <w:col w:w="5040" w:space="720"/>
            <w:col w:w="5040" w:space="0"/>
          </w:cols>
        </w:sectPr>
      </w:pPr>
      <w:r w:rsidRPr="002F0418">
        <w:rPr>
          <w:rFonts w:asciiTheme="majorHAnsi" w:eastAsia="Calibri" w:hAnsiTheme="majorHAnsi" w:cstheme="majorHAnsi"/>
          <w:b/>
          <w:sz w:val="20"/>
          <w:szCs w:val="20"/>
        </w:rPr>
        <w:t>8-step basic</w:t>
      </w:r>
      <w:r w:rsidRPr="002F0418">
        <w:rPr>
          <w:rFonts w:asciiTheme="majorHAnsi" w:eastAsia="Calibri" w:hAnsiTheme="majorHAnsi" w:cstheme="majorHAnsi"/>
          <w:sz w:val="20"/>
          <w:szCs w:val="20"/>
        </w:rPr>
        <w:t xml:space="preserve"> – </w:t>
      </w:r>
      <w:r w:rsidRPr="002F0418">
        <w:rPr>
          <w:rFonts w:asciiTheme="majorHAnsi" w:eastAsia="Calibri" w:hAnsiTheme="majorHAnsi" w:cstheme="majorHAnsi"/>
          <w:color w:val="333333"/>
          <w:sz w:val="20"/>
          <w:szCs w:val="20"/>
          <w:highlight w:val="white"/>
        </w:rPr>
        <w:t xml:space="preserve">A step sequence that includes elements which are used throughout the dance, linear motion in all direction. The complete figure itself is not used for dancing socially.  Numerous variations of the sequence exist. </w:t>
      </w:r>
      <w:r w:rsidRPr="002F0418">
        <w:rPr>
          <w:rFonts w:asciiTheme="majorHAnsi" w:eastAsia="Calibri" w:hAnsiTheme="majorHAnsi" w:cstheme="majorHAnsi"/>
          <w:color w:val="333333"/>
          <w:sz w:val="20"/>
          <w:szCs w:val="20"/>
          <w:highlight w:val="white"/>
        </w:rPr>
        <w:br/>
      </w:r>
      <w:r w:rsidRPr="002F0418">
        <w:rPr>
          <w:rFonts w:asciiTheme="majorHAnsi" w:eastAsia="Calibri" w:hAnsiTheme="majorHAnsi" w:cstheme="majorHAnsi"/>
          <w:color w:val="333333"/>
          <w:sz w:val="16"/>
          <w:szCs w:val="16"/>
          <w:highlight w:val="white"/>
        </w:rPr>
        <w:t>T</w:t>
      </w:r>
      <w:r w:rsidRPr="002F0418">
        <w:rPr>
          <w:rFonts w:asciiTheme="majorHAnsi" w:eastAsia="Calibri" w:hAnsiTheme="majorHAnsi" w:cstheme="majorHAnsi"/>
          <w:color w:val="333333"/>
          <w:sz w:val="16"/>
          <w:szCs w:val="16"/>
        </w:rPr>
        <w:t>he steps of a conventional 8-step basic are as follows:</w:t>
      </w:r>
      <w:r w:rsidRPr="002F0418">
        <w:rPr>
          <w:rFonts w:asciiTheme="majorHAnsi" w:eastAsia="Calibri" w:hAnsiTheme="majorHAnsi" w:cstheme="majorHAnsi"/>
          <w:color w:val="333333"/>
          <w:sz w:val="16"/>
          <w:szCs w:val="16"/>
        </w:rPr>
        <w:br/>
        <w:t xml:space="preserve">1. The leader settles his weight on his left foot, leading the follower’s weight to her right foot, and holds.  The leader steps right foot back, the follower steps left foot forward into the leader.  </w:t>
      </w:r>
      <w:r w:rsidRPr="002F0418">
        <w:rPr>
          <w:rFonts w:asciiTheme="majorHAnsi" w:eastAsia="Calibri" w:hAnsiTheme="majorHAnsi" w:cstheme="majorHAnsi"/>
          <w:color w:val="333333"/>
          <w:sz w:val="16"/>
          <w:szCs w:val="16"/>
        </w:rPr>
        <w:br/>
        <w:t xml:space="preserve">2. The leader steps side left, leading the follower side right. </w:t>
      </w:r>
      <w:r w:rsidRPr="002F0418">
        <w:rPr>
          <w:rFonts w:asciiTheme="majorHAnsi" w:eastAsia="Calibri" w:hAnsiTheme="majorHAnsi" w:cstheme="majorHAnsi"/>
          <w:color w:val="333333"/>
          <w:sz w:val="16"/>
          <w:szCs w:val="16"/>
        </w:rPr>
        <w:br/>
        <w:t xml:space="preserve">3. The leader steps forward right in outside right position keeping his upper body turned toward the follower in contra-body position; the follower steps back left paralleling the leader, also in contra-body.  </w:t>
      </w:r>
      <w:r w:rsidRPr="002F0418">
        <w:rPr>
          <w:rFonts w:asciiTheme="majorHAnsi" w:eastAsia="Calibri" w:hAnsiTheme="majorHAnsi" w:cstheme="majorHAnsi"/>
          <w:color w:val="333333"/>
          <w:sz w:val="16"/>
          <w:szCs w:val="16"/>
        </w:rPr>
        <w:br/>
        <w:t>4. The leader steps forward left, the follower back right stretching slightly more and seeking the leader’s center.</w:t>
      </w:r>
      <w:r w:rsidRPr="002F0418">
        <w:rPr>
          <w:rFonts w:asciiTheme="majorHAnsi" w:eastAsia="Calibri" w:hAnsiTheme="majorHAnsi" w:cstheme="majorHAnsi"/>
          <w:color w:val="333333"/>
          <w:sz w:val="16"/>
          <w:szCs w:val="16"/>
        </w:rPr>
        <w:br/>
        <w:t>5. The leader closes his right foot to his left, shifts weight and rotates his upper body to face forward, leading the follower to cross her left foot in front of her right (</w:t>
      </w:r>
      <w:proofErr w:type="spellStart"/>
      <w:r w:rsidR="005C1DAA">
        <w:fldChar w:fldCharType="begin"/>
      </w:r>
      <w:r w:rsidR="005C1DAA">
        <w:instrText xml:space="preserve"> HYPERLINK "https://www.tejastango.com/terminology.html" </w:instrText>
      </w:r>
      <w:r w:rsidR="005C1DAA">
        <w:instrText xml:space="preserve">\l "cruzada" \h </w:instrText>
      </w:r>
      <w:r w:rsidR="005C1DAA">
        <w:fldChar w:fldCharType="separate"/>
      </w:r>
      <w:r w:rsidRPr="002F0418">
        <w:rPr>
          <w:rFonts w:asciiTheme="majorHAnsi" w:eastAsia="Calibri" w:hAnsiTheme="majorHAnsi" w:cstheme="majorHAnsi"/>
          <w:color w:val="337AB7"/>
          <w:sz w:val="16"/>
          <w:szCs w:val="16"/>
          <w:u w:val="single"/>
        </w:rPr>
        <w:t>cruzada</w:t>
      </w:r>
      <w:proofErr w:type="spellEnd"/>
      <w:r w:rsidR="005C1DAA">
        <w:rPr>
          <w:rFonts w:asciiTheme="majorHAnsi" w:eastAsia="Calibri" w:hAnsiTheme="majorHAnsi" w:cstheme="majorHAnsi"/>
          <w:color w:val="337AB7"/>
          <w:sz w:val="16"/>
          <w:szCs w:val="16"/>
          <w:u w:val="single"/>
        </w:rPr>
        <w:fldChar w:fldCharType="end"/>
      </w:r>
      <w:r w:rsidRPr="002F0418">
        <w:rPr>
          <w:rFonts w:asciiTheme="majorHAnsi" w:eastAsia="Calibri" w:hAnsiTheme="majorHAnsi" w:cstheme="majorHAnsi"/>
          <w:color w:val="333333"/>
          <w:sz w:val="16"/>
          <w:szCs w:val="16"/>
        </w:rPr>
        <w:t>) with a weight shift as she finishes moving back in front of the man. Many variations for the follower begin from this position.</w:t>
      </w:r>
      <w:r w:rsidRPr="002F0418">
        <w:rPr>
          <w:rFonts w:asciiTheme="majorHAnsi" w:eastAsia="Calibri" w:hAnsiTheme="majorHAnsi" w:cstheme="majorHAnsi"/>
          <w:color w:val="333333"/>
          <w:sz w:val="16"/>
          <w:szCs w:val="16"/>
        </w:rPr>
        <w:br/>
        <w:t>6. The leader steps forward left (to her center), the follower back right.</w:t>
      </w:r>
      <w:r w:rsidRPr="002F0418">
        <w:rPr>
          <w:rFonts w:asciiTheme="majorHAnsi" w:eastAsia="Calibri" w:hAnsiTheme="majorHAnsi" w:cstheme="majorHAnsi"/>
          <w:color w:val="333333"/>
          <w:sz w:val="16"/>
          <w:szCs w:val="16"/>
        </w:rPr>
        <w:br/>
        <w:t>7. The leader steps side right, the follower side left.</w:t>
      </w:r>
      <w:r w:rsidRPr="002F0418">
        <w:rPr>
          <w:rFonts w:asciiTheme="majorHAnsi" w:eastAsia="Calibri" w:hAnsiTheme="majorHAnsi" w:cstheme="majorHAnsi"/>
          <w:color w:val="333333"/>
          <w:sz w:val="16"/>
          <w:szCs w:val="16"/>
        </w:rPr>
        <w:br/>
        <w:t>8. The leader closes his left foot to his right with a weight shift, the follower her right foot to her left with a weight shift.</w:t>
      </w:r>
      <w:r w:rsidRPr="002F0418">
        <w:rPr>
          <w:rFonts w:asciiTheme="majorHAnsi" w:eastAsia="Calibri" w:hAnsiTheme="majorHAnsi" w:cstheme="majorHAnsi"/>
          <w:color w:val="333333"/>
          <w:sz w:val="16"/>
          <w:szCs w:val="16"/>
        </w:rPr>
        <w:br/>
        <w:t>Steps 1 through 3 are known as the </w:t>
      </w:r>
      <w:hyperlink r:id="rId15" w:anchor="salida">
        <w:r w:rsidRPr="002F0418">
          <w:rPr>
            <w:rFonts w:asciiTheme="majorHAnsi" w:eastAsia="Calibri" w:hAnsiTheme="majorHAnsi" w:cstheme="majorHAnsi"/>
            <w:color w:val="337AB7"/>
            <w:sz w:val="16"/>
            <w:szCs w:val="16"/>
            <w:u w:val="single"/>
          </w:rPr>
          <w:t>salida</w:t>
        </w:r>
      </w:hyperlink>
      <w:r w:rsidRPr="002F0418">
        <w:rPr>
          <w:rFonts w:asciiTheme="majorHAnsi" w:eastAsia="Calibri" w:hAnsiTheme="majorHAnsi" w:cstheme="majorHAnsi"/>
          <w:color w:val="333333"/>
          <w:sz w:val="16"/>
          <w:szCs w:val="16"/>
        </w:rPr>
        <w:t>.  Steps 3 through 5 are known as "walking to the cross."  Steps 6 through 8 are known as </w:t>
      </w:r>
      <w:hyperlink r:id="rId16" w:anchor="resolucion">
        <w:r w:rsidRPr="002F0418">
          <w:rPr>
            <w:rFonts w:asciiTheme="majorHAnsi" w:eastAsia="Calibri" w:hAnsiTheme="majorHAnsi" w:cstheme="majorHAnsi"/>
            <w:color w:val="337AB7"/>
            <w:sz w:val="16"/>
            <w:szCs w:val="16"/>
            <w:u w:val="single"/>
          </w:rPr>
          <w:t>resolución</w:t>
        </w:r>
      </w:hyperlink>
    </w:p>
    <w:p w14:paraId="6FA57FB2" w14:textId="2271ADEF" w:rsidR="00F05D1D" w:rsidRPr="002F0418" w:rsidRDefault="00F05D1D">
      <w:pPr>
        <w:spacing w:after="160" w:line="259" w:lineRule="auto"/>
        <w:rPr>
          <w:rFonts w:asciiTheme="majorHAnsi" w:eastAsia="Calibri" w:hAnsiTheme="majorHAnsi" w:cstheme="majorHAnsi"/>
          <w:b/>
          <w:color w:val="2F5496"/>
          <w:sz w:val="36"/>
          <w:szCs w:val="36"/>
        </w:rPr>
      </w:pPr>
    </w:p>
    <w:sectPr w:rsidR="00F05D1D" w:rsidRPr="002F0418">
      <w:type w:val="continuous"/>
      <w:pgSz w:w="12240" w:h="15840"/>
      <w:pgMar w:top="705" w:right="540" w:bottom="720" w:left="90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9A5C1" w14:textId="77777777" w:rsidR="00F24680" w:rsidRDefault="00F24680">
      <w:r>
        <w:separator/>
      </w:r>
    </w:p>
  </w:endnote>
  <w:endnote w:type="continuationSeparator" w:id="0">
    <w:p w14:paraId="6029CAF9" w14:textId="77777777" w:rsidR="00F24680" w:rsidRDefault="00F2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3E2CC" w14:textId="58209708" w:rsidR="008B275D" w:rsidRDefault="008B275D" w:rsidP="00E74010">
    <w:pPr>
      <w:pBdr>
        <w:bottom w:val="single" w:sz="6" w:space="1" w:color="auto"/>
      </w:pBdr>
      <w:spacing w:after="160"/>
      <w:rPr>
        <w:rFonts w:ascii="Calibri" w:eastAsia="Calibri" w:hAnsi="Calibri" w:cs="Calibri"/>
        <w:b/>
        <w:sz w:val="22"/>
        <w:szCs w:val="22"/>
      </w:rPr>
    </w:pPr>
  </w:p>
  <w:p w14:paraId="643C74C1" w14:textId="23663525" w:rsidR="00DA70DD" w:rsidRPr="00DA70DD" w:rsidRDefault="00DA70DD" w:rsidP="00DA70DD">
    <w:pPr>
      <w:pStyle w:val="Footer"/>
      <w:jc w:val="right"/>
      <w:rPr>
        <w:rFonts w:asciiTheme="majorHAnsi" w:hAnsiTheme="majorHAnsi" w:cstheme="majorHAnsi"/>
        <w:sz w:val="20"/>
        <w:szCs w:val="20"/>
      </w:rPr>
    </w:pPr>
    <w:r w:rsidRPr="00DA70DD">
      <w:rPr>
        <w:rFonts w:ascii="Symbol" w:hAnsi="Symbol" w:cstheme="majorHAnsi"/>
      </w:rPr>
      <w:t></w:t>
    </w:r>
    <w:r w:rsidRPr="00DA70DD">
      <w:rPr>
        <w:rFonts w:ascii="Symbol" w:hAnsi="Symbol" w:cstheme="majorHAnsi"/>
      </w:rPr>
      <w:t></w:t>
    </w:r>
    <w:r w:rsidRPr="00DA70DD">
      <w:rPr>
        <w:rFonts w:ascii="Symbol" w:hAnsi="Symbol" w:cstheme="majorHAnsi"/>
      </w:rPr>
      <w:t></w:t>
    </w:r>
    <w:r w:rsidRPr="00DA70DD">
      <w:rPr>
        <w:rFonts w:asciiTheme="majorHAnsi" w:hAnsiTheme="majorHAnsi" w:cstheme="majorHAnsi"/>
        <w:sz w:val="20"/>
        <w:szCs w:val="20"/>
      </w:rPr>
      <w:t>Bobbi &amp; Patricia Lusic TANGOBUG.COM -- v.190</w:t>
    </w:r>
    <w:r w:rsidR="009A6EF1">
      <w:rPr>
        <w:rFonts w:asciiTheme="majorHAnsi" w:hAnsiTheme="majorHAnsi" w:cstheme="majorHAnsi"/>
        <w:sz w:val="20"/>
        <w:szCs w:val="20"/>
      </w:rPr>
      <w:t>61101</w:t>
    </w:r>
    <w:r w:rsidRPr="00DA70DD">
      <w:rPr>
        <w:rFonts w:asciiTheme="majorHAnsi" w:hAnsiTheme="majorHAnsi" w:cstheme="majorHAnsi"/>
        <w:sz w:val="20"/>
        <w:szCs w:val="20"/>
      </w:rPr>
      <w:t xml:space="preserve"> -- page </w:t>
    </w:r>
    <w:sdt>
      <w:sdtPr>
        <w:rPr>
          <w:rFonts w:asciiTheme="majorHAnsi" w:hAnsiTheme="majorHAnsi" w:cstheme="majorHAnsi"/>
          <w:sz w:val="20"/>
          <w:szCs w:val="20"/>
        </w:rPr>
        <w:id w:val="177854020"/>
        <w:docPartObj>
          <w:docPartGallery w:val="Page Numbers (Bottom of Page)"/>
          <w:docPartUnique/>
        </w:docPartObj>
      </w:sdtPr>
      <w:sdtEndPr>
        <w:rPr>
          <w:noProof/>
        </w:rPr>
      </w:sdtEndPr>
      <w:sdtContent>
        <w:r w:rsidRPr="00DA70DD">
          <w:rPr>
            <w:rFonts w:asciiTheme="majorHAnsi" w:hAnsiTheme="majorHAnsi" w:cstheme="majorHAnsi"/>
            <w:sz w:val="20"/>
            <w:szCs w:val="20"/>
          </w:rPr>
          <w:fldChar w:fldCharType="begin"/>
        </w:r>
        <w:r w:rsidRPr="00DA70DD">
          <w:rPr>
            <w:rFonts w:asciiTheme="majorHAnsi" w:hAnsiTheme="majorHAnsi" w:cstheme="majorHAnsi"/>
            <w:sz w:val="20"/>
            <w:szCs w:val="20"/>
          </w:rPr>
          <w:instrText xml:space="preserve"> PAGE   \* MERGEFORMAT </w:instrText>
        </w:r>
        <w:r w:rsidRPr="00DA70DD">
          <w:rPr>
            <w:rFonts w:asciiTheme="majorHAnsi" w:hAnsiTheme="majorHAnsi" w:cstheme="majorHAnsi"/>
            <w:sz w:val="20"/>
            <w:szCs w:val="20"/>
          </w:rPr>
          <w:fldChar w:fldCharType="separate"/>
        </w:r>
        <w:r w:rsidRPr="00DA70DD">
          <w:rPr>
            <w:rFonts w:asciiTheme="majorHAnsi" w:hAnsiTheme="majorHAnsi" w:cstheme="majorHAnsi"/>
            <w:sz w:val="20"/>
            <w:szCs w:val="20"/>
          </w:rPr>
          <w:t>1</w:t>
        </w:r>
        <w:r w:rsidRPr="00DA70DD">
          <w:rPr>
            <w:rFonts w:asciiTheme="majorHAnsi" w:hAnsiTheme="majorHAnsi" w:cstheme="majorHAnsi"/>
            <w:noProof/>
            <w:sz w:val="20"/>
            <w:szCs w:val="20"/>
          </w:rPr>
          <w:fldChar w:fldCharType="end"/>
        </w:r>
      </w:sdtContent>
    </w:sdt>
  </w:p>
  <w:p w14:paraId="16FA5EF9" w14:textId="2E2F993E" w:rsidR="00336702" w:rsidRPr="009A6EF1" w:rsidRDefault="00DA70DD" w:rsidP="009A6EF1">
    <w:pPr>
      <w:tabs>
        <w:tab w:val="center" w:pos="3601"/>
        <w:tab w:val="center" w:pos="4321"/>
        <w:tab w:val="center" w:pos="5041"/>
        <w:tab w:val="center" w:pos="5761"/>
        <w:tab w:val="center" w:pos="6481"/>
        <w:tab w:val="center" w:pos="7201"/>
        <w:tab w:val="center" w:pos="7921"/>
        <w:tab w:val="center" w:pos="8641"/>
        <w:tab w:val="center" w:pos="9362"/>
        <w:tab w:val="center" w:pos="10138"/>
      </w:tabs>
      <w:rPr>
        <w:rFonts w:asciiTheme="majorHAnsi" w:hAnsiTheme="majorHAnsi" w:cstheme="majorHAnsi"/>
        <w:sz w:val="20"/>
        <w:szCs w:val="20"/>
      </w:rPr>
    </w:pPr>
    <w:r w:rsidRPr="00DA70DD">
      <w:rPr>
        <w:rFonts w:asciiTheme="majorHAnsi" w:hAnsiTheme="majorHAnsi" w:cstheme="majorHAnsi"/>
        <w:sz w:val="20"/>
        <w:szCs w:val="20"/>
      </w:rPr>
      <w:t xml:space="preserve">The Argentine Tango </w:t>
    </w:r>
    <w:r w:rsidR="005C1DAA">
      <w:rPr>
        <w:rFonts w:asciiTheme="majorHAnsi" w:hAnsiTheme="majorHAnsi" w:cstheme="majorHAnsi"/>
        <w:sz w:val="20"/>
        <w:szCs w:val="20"/>
      </w:rPr>
      <w:t>Salon Program</w:t>
    </w:r>
    <w:r w:rsidRPr="00DA70DD">
      <w:rPr>
        <w:rFonts w:asciiTheme="majorHAnsi" w:hAnsiTheme="majorHAnsi" w:cstheme="majorHAnsi"/>
        <w:sz w:val="20"/>
        <w:szCs w:val="20"/>
      </w:rPr>
      <w:t xml:space="preserve"> was developed by Bobbi and Patricia Lusic in collaboration with </w:t>
    </w:r>
    <w:r>
      <w:rPr>
        <w:rFonts w:asciiTheme="majorHAnsi" w:hAnsiTheme="majorHAnsi" w:cstheme="majorHAnsi"/>
        <w:sz w:val="20"/>
        <w:szCs w:val="20"/>
      </w:rPr>
      <w:t xml:space="preserve">Pat Nikleva and Donn Picard of </w:t>
    </w:r>
    <w:r w:rsidRPr="00DA70DD">
      <w:rPr>
        <w:rFonts w:asciiTheme="majorHAnsi" w:hAnsiTheme="majorHAnsi" w:cstheme="majorHAnsi"/>
        <w:sz w:val="20"/>
        <w:szCs w:val="20"/>
      </w:rPr>
      <w:t>the Ballroom and Specialty Dances Division of the CANADIAN DANCE TEACHERS ASSOCIATION BC BRANCH</w:t>
    </w:r>
    <w:r>
      <w:rPr>
        <w:rFonts w:asciiTheme="majorHAnsi" w:hAnsiTheme="majorHAnsi" w:cstheme="majorHAnsi"/>
        <w:sz w:val="20"/>
        <w:szCs w:val="20"/>
      </w:rPr>
      <w:t xml:space="preserve">, and consultation of Alejandro </w:t>
    </w:r>
    <w:r w:rsidRPr="008D2CF3">
      <w:rPr>
        <w:rFonts w:ascii="Calibri" w:eastAsia="Calibri" w:hAnsi="Calibri" w:cs="Calibri"/>
        <w:sz w:val="22"/>
        <w:szCs w:val="22"/>
      </w:rPr>
      <w:t>Gée</w:t>
    </w:r>
    <w:r>
      <w:rPr>
        <w:rFonts w:asciiTheme="majorHAnsi" w:hAnsiTheme="majorHAnsi" w:cstheme="majorHAnsi"/>
        <w:sz w:val="20"/>
        <w:szCs w:val="20"/>
      </w:rPr>
      <w:t xml:space="preserve"> of Buenos Aires.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C5C2E" w14:textId="77777777" w:rsidR="00F24680" w:rsidRDefault="00F24680">
      <w:r>
        <w:separator/>
      </w:r>
    </w:p>
  </w:footnote>
  <w:footnote w:type="continuationSeparator" w:id="0">
    <w:p w14:paraId="1FA30225" w14:textId="77777777" w:rsidR="00F24680" w:rsidRDefault="00F24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73ABE" w14:textId="77777777" w:rsidR="00336702" w:rsidRDefault="00336702">
    <w:pPr>
      <w:widowControl w:val="0"/>
      <w:spacing w:line="360" w:lineRule="auto"/>
      <w:ind w:left="-567"/>
      <w:rPr>
        <w:rFonts w:ascii="Calibri" w:eastAsia="Calibri" w:hAnsi="Calibri" w:cs="Calibri"/>
      </w:rPr>
    </w:pPr>
    <w:bookmarkStart w:id="9" w:name="_2et92p0" w:colFirst="0" w:colLast="0"/>
    <w:bookmarkEnd w:id="9"/>
    <w:r>
      <w:rPr>
        <w:noProof/>
      </w:rPr>
      <w:drawing>
        <wp:anchor distT="57150" distB="57150" distL="57150" distR="57150" simplePos="0" relativeHeight="251679744" behindDoc="0" locked="0" layoutInCell="1" hidden="0" allowOverlap="1" wp14:anchorId="0F3704CE" wp14:editId="1E4D40EE">
          <wp:simplePos x="0" y="0"/>
          <wp:positionH relativeFrom="margin">
            <wp:posOffset>5838825</wp:posOffset>
          </wp:positionH>
          <wp:positionV relativeFrom="paragraph">
            <wp:posOffset>66675</wp:posOffset>
          </wp:positionV>
          <wp:extent cx="1087120" cy="1076325"/>
          <wp:effectExtent l="0" t="0" r="0" b="9525"/>
          <wp:wrapNone/>
          <wp:docPr id="41" name="image2.png" descr="logo-white"/>
          <wp:cNvGraphicFramePr/>
          <a:graphic xmlns:a="http://schemas.openxmlformats.org/drawingml/2006/main">
            <a:graphicData uri="http://schemas.openxmlformats.org/drawingml/2006/picture">
              <pic:pic xmlns:pic="http://schemas.openxmlformats.org/drawingml/2006/picture">
                <pic:nvPicPr>
                  <pic:cNvPr id="0" name="image2.png" descr="logo-white"/>
                  <pic:cNvPicPr preferRelativeResize="0"/>
                </pic:nvPicPr>
                <pic:blipFill>
                  <a:blip r:embed="rId1"/>
                  <a:srcRect/>
                  <a:stretch>
                    <a:fillRect/>
                  </a:stretch>
                </pic:blipFill>
                <pic:spPr>
                  <a:xfrm>
                    <a:off x="0" y="0"/>
                    <a:ext cx="1087120" cy="1076325"/>
                  </a:xfrm>
                  <a:prstGeom prst="rect">
                    <a:avLst/>
                  </a:prstGeom>
                  <a:ln/>
                </pic:spPr>
              </pic:pic>
            </a:graphicData>
          </a:graphic>
        </wp:anchor>
      </w:drawing>
    </w:r>
  </w:p>
  <w:p w14:paraId="6A357412" w14:textId="77777777" w:rsidR="00336702" w:rsidRDefault="00336702" w:rsidP="00E164F3">
    <w:pPr>
      <w:widowControl w:val="0"/>
      <w:ind w:left="-567" w:firstLine="567"/>
      <w:rPr>
        <w:rFonts w:ascii="Calibri" w:eastAsia="Calibri" w:hAnsi="Calibri" w:cs="Calibri"/>
      </w:rPr>
    </w:pPr>
    <w:r>
      <w:rPr>
        <w:rFonts w:ascii="Calibri" w:eastAsia="Calibri" w:hAnsi="Calibri" w:cs="Calibri"/>
      </w:rPr>
      <w:t xml:space="preserve">CANADIAN DANCE TEACHERS ASSOCIATION BC BRANCH  </w:t>
    </w:r>
    <w:r>
      <w:rPr>
        <w:rFonts w:ascii="Calibri" w:eastAsia="Calibri" w:hAnsi="Calibri" w:cs="Calibri"/>
      </w:rPr>
      <w:br/>
    </w:r>
    <w:r>
      <w:rPr>
        <w:rFonts w:ascii="Calibri" w:eastAsia="Calibri" w:hAnsi="Calibri" w:cs="Calibri"/>
      </w:rPr>
      <w:tab/>
      <w:t>L’ASSOCIATION CANADIENNE DES PROFESSEURS DE DANSE</w:t>
    </w:r>
  </w:p>
  <w:p w14:paraId="1FB2C9B5" w14:textId="11ED5F1D" w:rsidR="00336702" w:rsidRDefault="00336702">
    <w:pPr>
      <w:spacing w:after="160" w:line="259" w:lineRule="auto"/>
      <w:ind w:left="720"/>
      <w:rPr>
        <w:rFonts w:ascii="Calibri" w:eastAsia="Calibri" w:hAnsi="Calibri" w:cs="Calibri"/>
      </w:rPr>
    </w:pPr>
    <w:r>
      <w:rPr>
        <w:rFonts w:ascii="Calibri" w:eastAsia="Calibri" w:hAnsi="Calibri" w:cs="Calibri"/>
      </w:rPr>
      <w:t xml:space="preserve">Argentine Tango </w:t>
    </w:r>
    <w:r w:rsidR="005C1DAA">
      <w:rPr>
        <w:rFonts w:ascii="Calibri" w:eastAsia="Calibri" w:hAnsi="Calibri" w:cs="Calibri"/>
      </w:rPr>
      <w:t>Salon Program</w:t>
    </w:r>
    <w:r>
      <w:rPr>
        <w:rFonts w:ascii="Calibri" w:eastAsia="Calibri" w:hAnsi="Calibri" w:cs="Calibri"/>
      </w:rPr>
      <w:br/>
      <w:t>Ballroom and Specialty Dances Division of the CDTA BC Branch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9AF9B" w14:textId="77777777" w:rsidR="00336702" w:rsidRDefault="00336702">
    <w:pPr>
      <w:widowControl w:val="0"/>
      <w:ind w:left="-567"/>
      <w:rPr>
        <w:rFonts w:ascii="Calibri" w:eastAsia="Calibri" w:hAnsi="Calibri" w:cs="Calibri"/>
      </w:rPr>
    </w:pPr>
    <w:bookmarkStart w:id="10" w:name="_tyjcwt" w:colFirst="0" w:colLast="0"/>
    <w:bookmarkEnd w:id="10"/>
    <w:r>
      <w:rPr>
        <w:noProof/>
      </w:rPr>
      <w:drawing>
        <wp:anchor distT="57150" distB="57150" distL="57150" distR="57150" simplePos="0" relativeHeight="251659264" behindDoc="0" locked="0" layoutInCell="1" hidden="0" allowOverlap="1" wp14:anchorId="00A1BB80" wp14:editId="57A2DF96">
          <wp:simplePos x="0" y="0"/>
          <wp:positionH relativeFrom="margin">
            <wp:posOffset>5715000</wp:posOffset>
          </wp:positionH>
          <wp:positionV relativeFrom="paragraph">
            <wp:posOffset>95250</wp:posOffset>
          </wp:positionV>
          <wp:extent cx="1087120" cy="1076325"/>
          <wp:effectExtent l="0" t="0" r="0" b="0"/>
          <wp:wrapSquare wrapText="bothSides" distT="57150" distB="57150" distL="57150" distR="57150"/>
          <wp:docPr id="42" name="image3.png" descr="logo-white"/>
          <wp:cNvGraphicFramePr/>
          <a:graphic xmlns:a="http://schemas.openxmlformats.org/drawingml/2006/main">
            <a:graphicData uri="http://schemas.openxmlformats.org/drawingml/2006/picture">
              <pic:pic xmlns:pic="http://schemas.openxmlformats.org/drawingml/2006/picture">
                <pic:nvPicPr>
                  <pic:cNvPr id="0" name="image3.png" descr="logo-white"/>
                  <pic:cNvPicPr preferRelativeResize="0"/>
                </pic:nvPicPr>
                <pic:blipFill>
                  <a:blip r:embed="rId1"/>
                  <a:srcRect/>
                  <a:stretch>
                    <a:fillRect/>
                  </a:stretch>
                </pic:blipFill>
                <pic:spPr>
                  <a:xfrm>
                    <a:off x="0" y="0"/>
                    <a:ext cx="1087120" cy="1076325"/>
                  </a:xfrm>
                  <a:prstGeom prst="rect">
                    <a:avLst/>
                  </a:prstGeom>
                  <a:ln/>
                </pic:spPr>
              </pic:pic>
            </a:graphicData>
          </a:graphic>
        </wp:anchor>
      </w:drawing>
    </w:r>
  </w:p>
  <w:p w14:paraId="0942D130" w14:textId="77777777" w:rsidR="00336702" w:rsidRDefault="00336702">
    <w:pPr>
      <w:widowControl w:val="0"/>
      <w:ind w:left="-567"/>
      <w:rPr>
        <w:rFonts w:ascii="Calibri" w:eastAsia="Calibri" w:hAnsi="Calibri" w:cs="Calibri"/>
      </w:rPr>
    </w:pPr>
    <w:r>
      <w:rPr>
        <w:rFonts w:ascii="Calibri" w:eastAsia="Calibri" w:hAnsi="Calibri" w:cs="Calibri"/>
      </w:rPr>
      <w:t xml:space="preserve">CANADIAN DANCE TEACHERS ASSOCIATION BC BRANCH  </w:t>
    </w:r>
    <w:r>
      <w:rPr>
        <w:rFonts w:ascii="Calibri" w:eastAsia="Calibri" w:hAnsi="Calibri" w:cs="Calibri"/>
      </w:rPr>
      <w:br/>
    </w:r>
    <w:r>
      <w:rPr>
        <w:rFonts w:ascii="Calibri" w:eastAsia="Calibri" w:hAnsi="Calibri" w:cs="Calibri"/>
      </w:rPr>
      <w:tab/>
      <w:t>L’ASSOCIATION CANADIENNE DES PROFESSEURS DE DANSE</w:t>
    </w:r>
  </w:p>
  <w:p w14:paraId="635FC5EC" w14:textId="77777777" w:rsidR="00336702" w:rsidRDefault="00336702">
    <w:pPr>
      <w:spacing w:after="160" w:line="259" w:lineRule="auto"/>
      <w:ind w:left="720"/>
    </w:pPr>
    <w:r>
      <w:t>Argentine tango social dance syllabus development project</w:t>
    </w:r>
    <w:r>
      <w:br/>
      <w:t>Ballroom Specialty Argentine Tango of the CDTABC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E15"/>
    <w:multiLevelType w:val="multilevel"/>
    <w:tmpl w:val="CA5A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F1820"/>
    <w:multiLevelType w:val="multilevel"/>
    <w:tmpl w:val="8DAEDB7A"/>
    <w:lvl w:ilvl="0">
      <w:start w:val="1"/>
      <w:numFmt w:val="bullet"/>
      <w:lvlText w:val="●"/>
      <w:lvlJc w:val="left"/>
      <w:pPr>
        <w:ind w:left="0" w:hanging="360"/>
      </w:pPr>
      <w:rPr>
        <w:rFonts w:ascii="Arial" w:eastAsia="Arial" w:hAnsi="Arial" w:cs="Arial"/>
      </w:rPr>
    </w:lvl>
    <w:lvl w:ilvl="1">
      <w:start w:val="1"/>
      <w:numFmt w:val="bullet"/>
      <w:lvlText w:val="o"/>
      <w:lvlJc w:val="left"/>
      <w:pPr>
        <w:ind w:left="720" w:hanging="360"/>
      </w:pPr>
      <w:rPr>
        <w:rFonts w:ascii="Arial" w:eastAsia="Arial" w:hAnsi="Arial" w:cs="Arial"/>
      </w:rPr>
    </w:lvl>
    <w:lvl w:ilvl="2">
      <w:start w:val="1"/>
      <w:numFmt w:val="bullet"/>
      <w:lvlText w:val="▪"/>
      <w:lvlJc w:val="left"/>
      <w:pPr>
        <w:ind w:left="1440" w:hanging="360"/>
      </w:pPr>
      <w:rPr>
        <w:rFonts w:ascii="Arial" w:eastAsia="Arial" w:hAnsi="Arial" w:cs="Arial"/>
      </w:rPr>
    </w:lvl>
    <w:lvl w:ilvl="3">
      <w:start w:val="1"/>
      <w:numFmt w:val="bullet"/>
      <w:lvlText w:val="●"/>
      <w:lvlJc w:val="left"/>
      <w:pPr>
        <w:ind w:left="2160" w:hanging="360"/>
      </w:pPr>
      <w:rPr>
        <w:rFonts w:ascii="Arial" w:eastAsia="Arial" w:hAnsi="Arial" w:cs="Arial"/>
      </w:rPr>
    </w:lvl>
    <w:lvl w:ilvl="4">
      <w:start w:val="1"/>
      <w:numFmt w:val="bullet"/>
      <w:lvlText w:val="o"/>
      <w:lvlJc w:val="left"/>
      <w:pPr>
        <w:ind w:left="2880" w:hanging="360"/>
      </w:pPr>
      <w:rPr>
        <w:rFonts w:ascii="Arial" w:eastAsia="Arial" w:hAnsi="Arial" w:cs="Arial"/>
      </w:rPr>
    </w:lvl>
    <w:lvl w:ilvl="5">
      <w:start w:val="1"/>
      <w:numFmt w:val="bullet"/>
      <w:lvlText w:val="▪"/>
      <w:lvlJc w:val="left"/>
      <w:pPr>
        <w:ind w:left="3600" w:hanging="360"/>
      </w:pPr>
      <w:rPr>
        <w:rFonts w:ascii="Arial" w:eastAsia="Arial" w:hAnsi="Arial" w:cs="Arial"/>
      </w:rPr>
    </w:lvl>
    <w:lvl w:ilvl="6">
      <w:start w:val="1"/>
      <w:numFmt w:val="bullet"/>
      <w:lvlText w:val="●"/>
      <w:lvlJc w:val="left"/>
      <w:pPr>
        <w:ind w:left="4320" w:hanging="360"/>
      </w:pPr>
      <w:rPr>
        <w:rFonts w:ascii="Arial" w:eastAsia="Arial" w:hAnsi="Arial" w:cs="Arial"/>
      </w:rPr>
    </w:lvl>
    <w:lvl w:ilvl="7">
      <w:start w:val="1"/>
      <w:numFmt w:val="bullet"/>
      <w:lvlText w:val="o"/>
      <w:lvlJc w:val="left"/>
      <w:pPr>
        <w:ind w:left="5040" w:hanging="360"/>
      </w:pPr>
      <w:rPr>
        <w:rFonts w:ascii="Arial" w:eastAsia="Arial" w:hAnsi="Arial" w:cs="Arial"/>
      </w:rPr>
    </w:lvl>
    <w:lvl w:ilvl="8">
      <w:start w:val="1"/>
      <w:numFmt w:val="bullet"/>
      <w:lvlText w:val="▪"/>
      <w:lvlJc w:val="left"/>
      <w:pPr>
        <w:ind w:left="5760" w:hanging="360"/>
      </w:pPr>
      <w:rPr>
        <w:rFonts w:ascii="Arial" w:eastAsia="Arial" w:hAnsi="Arial" w:cs="Arial"/>
      </w:rPr>
    </w:lvl>
  </w:abstractNum>
  <w:abstractNum w:abstractNumId="2" w15:restartNumberingAfterBreak="0">
    <w:nsid w:val="15DC5ACE"/>
    <w:multiLevelType w:val="multilevel"/>
    <w:tmpl w:val="CDA826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98B0D40"/>
    <w:multiLevelType w:val="multilevel"/>
    <w:tmpl w:val="1D4C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4423B6"/>
    <w:multiLevelType w:val="multilevel"/>
    <w:tmpl w:val="5A806FE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34CA6D37"/>
    <w:multiLevelType w:val="multilevel"/>
    <w:tmpl w:val="3A00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5E03E5"/>
    <w:multiLevelType w:val="hybridMultilevel"/>
    <w:tmpl w:val="EA5A0F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88171A5"/>
    <w:multiLevelType w:val="multilevel"/>
    <w:tmpl w:val="3E9EB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220C9F"/>
    <w:multiLevelType w:val="multilevel"/>
    <w:tmpl w:val="E9341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803D81"/>
    <w:multiLevelType w:val="hybridMultilevel"/>
    <w:tmpl w:val="FAF05418"/>
    <w:lvl w:ilvl="0" w:tplc="02B42FFA">
      <w:start w:val="30"/>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D33775"/>
    <w:multiLevelType w:val="multilevel"/>
    <w:tmpl w:val="8DC8B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147343"/>
    <w:multiLevelType w:val="hybridMultilevel"/>
    <w:tmpl w:val="22A454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15F6FC9"/>
    <w:multiLevelType w:val="multilevel"/>
    <w:tmpl w:val="78C45B0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609E63DE"/>
    <w:multiLevelType w:val="hybridMultilevel"/>
    <w:tmpl w:val="5ABC7C42"/>
    <w:lvl w:ilvl="0" w:tplc="E7C29568">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A0C6350"/>
    <w:multiLevelType w:val="hybridMultilevel"/>
    <w:tmpl w:val="879AB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12"/>
  </w:num>
  <w:num w:numId="5">
    <w:abstractNumId w:val="10"/>
  </w:num>
  <w:num w:numId="6">
    <w:abstractNumId w:val="8"/>
  </w:num>
  <w:num w:numId="7">
    <w:abstractNumId w:val="2"/>
  </w:num>
  <w:num w:numId="8">
    <w:abstractNumId w:val="0"/>
  </w:num>
  <w:num w:numId="9">
    <w:abstractNumId w:val="4"/>
  </w:num>
  <w:num w:numId="10">
    <w:abstractNumId w:val="3"/>
  </w:num>
  <w:num w:numId="11">
    <w:abstractNumId w:val="6"/>
  </w:num>
  <w:num w:numId="12">
    <w:abstractNumId w:val="14"/>
  </w:num>
  <w:num w:numId="13">
    <w:abstractNumId w:val="9"/>
  </w:num>
  <w:num w:numId="14">
    <w:abstractNumId w:val="1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bbi Lusic">
    <w15:presenceInfo w15:providerId="Windows Live" w15:userId="d8d2f841b13159ac"/>
  </w15:person>
  <w15:person w15:author="Bobbi Lusic [2]">
    <w15:presenceInfo w15:providerId="Windows Live" w15:userId="bcbcc0e336c442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1D"/>
    <w:rsid w:val="00003D2B"/>
    <w:rsid w:val="00015784"/>
    <w:rsid w:val="00032F83"/>
    <w:rsid w:val="00034A83"/>
    <w:rsid w:val="00040F11"/>
    <w:rsid w:val="0004179A"/>
    <w:rsid w:val="00043DBC"/>
    <w:rsid w:val="000765F2"/>
    <w:rsid w:val="00080B59"/>
    <w:rsid w:val="00083FD8"/>
    <w:rsid w:val="000B2459"/>
    <w:rsid w:val="000B2B8C"/>
    <w:rsid w:val="000B5836"/>
    <w:rsid w:val="000B5AF3"/>
    <w:rsid w:val="000C60CF"/>
    <w:rsid w:val="000F384C"/>
    <w:rsid w:val="001210F6"/>
    <w:rsid w:val="00126F70"/>
    <w:rsid w:val="00130B17"/>
    <w:rsid w:val="001342A5"/>
    <w:rsid w:val="00142042"/>
    <w:rsid w:val="00142660"/>
    <w:rsid w:val="0014636E"/>
    <w:rsid w:val="00151E1E"/>
    <w:rsid w:val="00152A73"/>
    <w:rsid w:val="00181131"/>
    <w:rsid w:val="00187F81"/>
    <w:rsid w:val="00190792"/>
    <w:rsid w:val="001A130D"/>
    <w:rsid w:val="001A7D18"/>
    <w:rsid w:val="001B0456"/>
    <w:rsid w:val="001B092B"/>
    <w:rsid w:val="001B2887"/>
    <w:rsid w:val="001C5BB8"/>
    <w:rsid w:val="002173F7"/>
    <w:rsid w:val="00222B1C"/>
    <w:rsid w:val="002256DC"/>
    <w:rsid w:val="00241B25"/>
    <w:rsid w:val="002613FA"/>
    <w:rsid w:val="00264175"/>
    <w:rsid w:val="00284A1B"/>
    <w:rsid w:val="0028604D"/>
    <w:rsid w:val="002A674B"/>
    <w:rsid w:val="002B1F60"/>
    <w:rsid w:val="002B31FE"/>
    <w:rsid w:val="002B4F26"/>
    <w:rsid w:val="002C042E"/>
    <w:rsid w:val="002C0990"/>
    <w:rsid w:val="002C46A3"/>
    <w:rsid w:val="002D2CC0"/>
    <w:rsid w:val="002F0418"/>
    <w:rsid w:val="002F04AE"/>
    <w:rsid w:val="003003A9"/>
    <w:rsid w:val="003061E7"/>
    <w:rsid w:val="00317401"/>
    <w:rsid w:val="0033446E"/>
    <w:rsid w:val="00336702"/>
    <w:rsid w:val="0035237F"/>
    <w:rsid w:val="00353DC3"/>
    <w:rsid w:val="003816C7"/>
    <w:rsid w:val="00387514"/>
    <w:rsid w:val="004332B4"/>
    <w:rsid w:val="0044458C"/>
    <w:rsid w:val="004455E3"/>
    <w:rsid w:val="004523CF"/>
    <w:rsid w:val="00454357"/>
    <w:rsid w:val="00457016"/>
    <w:rsid w:val="004601CF"/>
    <w:rsid w:val="00464681"/>
    <w:rsid w:val="00465A11"/>
    <w:rsid w:val="00472B1B"/>
    <w:rsid w:val="004F46F5"/>
    <w:rsid w:val="00503BC1"/>
    <w:rsid w:val="005078D1"/>
    <w:rsid w:val="00511697"/>
    <w:rsid w:val="005132C7"/>
    <w:rsid w:val="00523F7D"/>
    <w:rsid w:val="00525A56"/>
    <w:rsid w:val="00542B4B"/>
    <w:rsid w:val="00550079"/>
    <w:rsid w:val="005646FA"/>
    <w:rsid w:val="005654A0"/>
    <w:rsid w:val="0057020A"/>
    <w:rsid w:val="005724AF"/>
    <w:rsid w:val="005757FF"/>
    <w:rsid w:val="005777FF"/>
    <w:rsid w:val="00581649"/>
    <w:rsid w:val="005C1DAA"/>
    <w:rsid w:val="005E2293"/>
    <w:rsid w:val="00614584"/>
    <w:rsid w:val="00622760"/>
    <w:rsid w:val="00624BCB"/>
    <w:rsid w:val="00635279"/>
    <w:rsid w:val="00673DE8"/>
    <w:rsid w:val="006A0EA7"/>
    <w:rsid w:val="006B4644"/>
    <w:rsid w:val="006C2A79"/>
    <w:rsid w:val="00723EB9"/>
    <w:rsid w:val="00753AC5"/>
    <w:rsid w:val="00791A33"/>
    <w:rsid w:val="00793079"/>
    <w:rsid w:val="00794062"/>
    <w:rsid w:val="007972DE"/>
    <w:rsid w:val="007C32AB"/>
    <w:rsid w:val="007F7604"/>
    <w:rsid w:val="00803E78"/>
    <w:rsid w:val="00815897"/>
    <w:rsid w:val="00815F22"/>
    <w:rsid w:val="00865F44"/>
    <w:rsid w:val="008A3779"/>
    <w:rsid w:val="008A4B84"/>
    <w:rsid w:val="008B275D"/>
    <w:rsid w:val="008B36DF"/>
    <w:rsid w:val="008C1231"/>
    <w:rsid w:val="008C5977"/>
    <w:rsid w:val="008D2CF3"/>
    <w:rsid w:val="008D68C0"/>
    <w:rsid w:val="008F0192"/>
    <w:rsid w:val="00904F42"/>
    <w:rsid w:val="009218A9"/>
    <w:rsid w:val="00924BAC"/>
    <w:rsid w:val="00931CAD"/>
    <w:rsid w:val="00932178"/>
    <w:rsid w:val="0093634F"/>
    <w:rsid w:val="0094391F"/>
    <w:rsid w:val="009554C8"/>
    <w:rsid w:val="00965D0F"/>
    <w:rsid w:val="009828D2"/>
    <w:rsid w:val="009854AB"/>
    <w:rsid w:val="009A6EF1"/>
    <w:rsid w:val="009B32FD"/>
    <w:rsid w:val="009D4783"/>
    <w:rsid w:val="009E06A5"/>
    <w:rsid w:val="009E5A9F"/>
    <w:rsid w:val="009E5DE9"/>
    <w:rsid w:val="009F3B9E"/>
    <w:rsid w:val="00A10809"/>
    <w:rsid w:val="00A1132B"/>
    <w:rsid w:val="00A47D2B"/>
    <w:rsid w:val="00A50F4D"/>
    <w:rsid w:val="00A510C5"/>
    <w:rsid w:val="00A5305F"/>
    <w:rsid w:val="00A55F38"/>
    <w:rsid w:val="00A73D09"/>
    <w:rsid w:val="00A81D43"/>
    <w:rsid w:val="00A923F2"/>
    <w:rsid w:val="00AC7A85"/>
    <w:rsid w:val="00AD13F2"/>
    <w:rsid w:val="00B56F79"/>
    <w:rsid w:val="00B7216D"/>
    <w:rsid w:val="00B94414"/>
    <w:rsid w:val="00BB0682"/>
    <w:rsid w:val="00BB7B34"/>
    <w:rsid w:val="00BD2D85"/>
    <w:rsid w:val="00BF742A"/>
    <w:rsid w:val="00C048A5"/>
    <w:rsid w:val="00C07C69"/>
    <w:rsid w:val="00C25ED3"/>
    <w:rsid w:val="00C27612"/>
    <w:rsid w:val="00C50B15"/>
    <w:rsid w:val="00C668AE"/>
    <w:rsid w:val="00C66918"/>
    <w:rsid w:val="00C66DCF"/>
    <w:rsid w:val="00C769E6"/>
    <w:rsid w:val="00C778A2"/>
    <w:rsid w:val="00C821C3"/>
    <w:rsid w:val="00C87C79"/>
    <w:rsid w:val="00CC1286"/>
    <w:rsid w:val="00CD0FC5"/>
    <w:rsid w:val="00CF7CA7"/>
    <w:rsid w:val="00D1663A"/>
    <w:rsid w:val="00D35F80"/>
    <w:rsid w:val="00D3741E"/>
    <w:rsid w:val="00D60571"/>
    <w:rsid w:val="00D62F88"/>
    <w:rsid w:val="00D745F6"/>
    <w:rsid w:val="00D8656A"/>
    <w:rsid w:val="00DA6633"/>
    <w:rsid w:val="00DA70DD"/>
    <w:rsid w:val="00DC032D"/>
    <w:rsid w:val="00DC3265"/>
    <w:rsid w:val="00DC43F3"/>
    <w:rsid w:val="00DD1CD0"/>
    <w:rsid w:val="00DD3070"/>
    <w:rsid w:val="00DD4938"/>
    <w:rsid w:val="00DE17FD"/>
    <w:rsid w:val="00DE2F2B"/>
    <w:rsid w:val="00E14D59"/>
    <w:rsid w:val="00E164F3"/>
    <w:rsid w:val="00E31611"/>
    <w:rsid w:val="00E31743"/>
    <w:rsid w:val="00E379CF"/>
    <w:rsid w:val="00E509A5"/>
    <w:rsid w:val="00E66D96"/>
    <w:rsid w:val="00E74010"/>
    <w:rsid w:val="00E80FAB"/>
    <w:rsid w:val="00E9099B"/>
    <w:rsid w:val="00E93E65"/>
    <w:rsid w:val="00E95ECE"/>
    <w:rsid w:val="00EA19F3"/>
    <w:rsid w:val="00EB34A0"/>
    <w:rsid w:val="00EE29B7"/>
    <w:rsid w:val="00EF6061"/>
    <w:rsid w:val="00F01B5C"/>
    <w:rsid w:val="00F05D1D"/>
    <w:rsid w:val="00F14FF9"/>
    <w:rsid w:val="00F24680"/>
    <w:rsid w:val="00F600EE"/>
    <w:rsid w:val="00F60D76"/>
    <w:rsid w:val="00F62D37"/>
    <w:rsid w:val="00F66B34"/>
    <w:rsid w:val="00F95434"/>
    <w:rsid w:val="00F95CB0"/>
    <w:rsid w:val="00FB57D8"/>
    <w:rsid w:val="00FE56B7"/>
    <w:rsid w:val="00FF43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1BE74F"/>
  <w15:docId w15:val="{021F7A7E-CBEA-4590-9FA9-DC10D569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CA"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Header">
    <w:name w:val="header"/>
    <w:basedOn w:val="Normal"/>
    <w:link w:val="HeaderChar"/>
    <w:uiPriority w:val="99"/>
    <w:unhideWhenUsed/>
    <w:rsid w:val="00B7216D"/>
    <w:pPr>
      <w:tabs>
        <w:tab w:val="center" w:pos="4680"/>
        <w:tab w:val="right" w:pos="9360"/>
      </w:tabs>
    </w:pPr>
  </w:style>
  <w:style w:type="character" w:customStyle="1" w:styleId="HeaderChar">
    <w:name w:val="Header Char"/>
    <w:basedOn w:val="DefaultParagraphFont"/>
    <w:link w:val="Header"/>
    <w:uiPriority w:val="99"/>
    <w:rsid w:val="00B7216D"/>
  </w:style>
  <w:style w:type="paragraph" w:styleId="Footer">
    <w:name w:val="footer"/>
    <w:basedOn w:val="Normal"/>
    <w:link w:val="FooterChar"/>
    <w:uiPriority w:val="99"/>
    <w:unhideWhenUsed/>
    <w:rsid w:val="00B7216D"/>
    <w:pPr>
      <w:tabs>
        <w:tab w:val="center" w:pos="4680"/>
        <w:tab w:val="right" w:pos="9360"/>
      </w:tabs>
    </w:pPr>
  </w:style>
  <w:style w:type="character" w:customStyle="1" w:styleId="FooterChar">
    <w:name w:val="Footer Char"/>
    <w:basedOn w:val="DefaultParagraphFont"/>
    <w:link w:val="Footer"/>
    <w:uiPriority w:val="99"/>
    <w:rsid w:val="00B7216D"/>
  </w:style>
  <w:style w:type="paragraph" w:styleId="ListParagraph">
    <w:name w:val="List Paragraph"/>
    <w:basedOn w:val="Normal"/>
    <w:uiPriority w:val="34"/>
    <w:qFormat/>
    <w:rsid w:val="002F0418"/>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paragraph" w:styleId="BalloonText">
    <w:name w:val="Balloon Text"/>
    <w:basedOn w:val="Normal"/>
    <w:link w:val="BalloonTextChar"/>
    <w:uiPriority w:val="99"/>
    <w:semiHidden/>
    <w:unhideWhenUsed/>
    <w:rsid w:val="00AD13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3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jastango.com/terminolog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tejastango.com/terminology.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23213-05B1-47D7-888F-E839B013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3085</Words>
  <Characters>17587</Characters>
  <Application>Microsoft Office Word</Application>
  <DocSecurity>2</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Bobbi Lusic</dc:creator>
  <cp:lastModifiedBy>Bobbi Lusic</cp:lastModifiedBy>
  <cp:revision>10</cp:revision>
  <cp:lastPrinted>2018-11-26T02:39:00Z</cp:lastPrinted>
  <dcterms:created xsi:type="dcterms:W3CDTF">2019-06-11T19:03:00Z</dcterms:created>
  <dcterms:modified xsi:type="dcterms:W3CDTF">2019-06-24T17:30:00Z</dcterms:modified>
</cp:coreProperties>
</file>